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00AD" w:rsidRDefault="0007224E">
      <w:pPr>
        <w:pStyle w:val="Title"/>
      </w:pPr>
      <w:r>
        <w:t>SAP for EHDEN HMB</w:t>
      </w:r>
    </w:p>
    <w:p w14:paraId="00000002" w14:textId="77777777" w:rsidR="00C700AD" w:rsidRDefault="0007224E">
      <w:pPr>
        <w:keepNext/>
        <w:keepLines/>
        <w:pBdr>
          <w:top w:val="nil"/>
          <w:left w:val="nil"/>
          <w:bottom w:val="nil"/>
          <w:right w:val="nil"/>
          <w:between w:val="nil"/>
        </w:pBdr>
        <w:jc w:val="center"/>
        <w:rPr>
          <w:color w:val="000000"/>
        </w:rPr>
      </w:pPr>
      <w:r>
        <w:rPr>
          <w:color w:val="000000"/>
        </w:rPr>
        <w:t>Martin Lavallee</w:t>
      </w:r>
    </w:p>
    <w:p w14:paraId="47B9AFE1" w14:textId="1C446F92" w:rsidR="007B3A06" w:rsidRDefault="007B3A06">
      <w:pPr>
        <w:keepNext/>
        <w:keepLines/>
        <w:pBdr>
          <w:top w:val="nil"/>
          <w:left w:val="nil"/>
          <w:bottom w:val="nil"/>
          <w:right w:val="nil"/>
          <w:between w:val="nil"/>
        </w:pBdr>
        <w:jc w:val="center"/>
        <w:rPr>
          <w:color w:val="000000"/>
        </w:rPr>
      </w:pPr>
      <w:proofErr w:type="spellStart"/>
      <w:r>
        <w:rPr>
          <w:color w:val="000000"/>
        </w:rPr>
        <w:t>Siir</w:t>
      </w:r>
      <w:proofErr w:type="spellEnd"/>
      <w:r>
        <w:rPr>
          <w:color w:val="000000"/>
        </w:rPr>
        <w:t xml:space="preserve"> Su Saydam</w:t>
      </w:r>
    </w:p>
    <w:p w14:paraId="00000003" w14:textId="77777777" w:rsidR="00C700AD" w:rsidRDefault="0007224E">
      <w:pPr>
        <w:keepNext/>
        <w:keepLines/>
        <w:pBdr>
          <w:top w:val="nil"/>
          <w:left w:val="nil"/>
          <w:bottom w:val="nil"/>
          <w:right w:val="nil"/>
          <w:between w:val="nil"/>
        </w:pBdr>
        <w:jc w:val="center"/>
      </w:pPr>
      <w:r>
        <w:t>Asieh Golozar</w:t>
      </w:r>
    </w:p>
    <w:p w14:paraId="00000004" w14:textId="77777777" w:rsidR="00C700AD" w:rsidRDefault="0007224E">
      <w:pPr>
        <w:keepNext/>
        <w:keepLines/>
        <w:pBdr>
          <w:top w:val="nil"/>
          <w:left w:val="nil"/>
          <w:bottom w:val="nil"/>
          <w:right w:val="nil"/>
          <w:between w:val="nil"/>
        </w:pBdr>
        <w:jc w:val="center"/>
        <w:rPr>
          <w:color w:val="000000"/>
        </w:rPr>
      </w:pPr>
      <w:r>
        <w:rPr>
          <w:color w:val="000000"/>
        </w:rPr>
        <w:t>2023-0</w:t>
      </w:r>
      <w:r>
        <w:t>8-04</w:t>
      </w:r>
    </w:p>
    <w:p w14:paraId="00000005" w14:textId="77777777" w:rsidR="00C700AD" w:rsidRDefault="0007224E">
      <w:pPr>
        <w:keepNext/>
        <w:keepLines/>
        <w:pBdr>
          <w:top w:val="nil"/>
          <w:left w:val="nil"/>
          <w:bottom w:val="nil"/>
          <w:right w:val="nil"/>
          <w:between w:val="nil"/>
        </w:pBdr>
        <w:spacing w:before="240" w:after="0" w:line="259" w:lineRule="auto"/>
        <w:rPr>
          <w:rFonts w:ascii="Calibri" w:eastAsia="Calibri" w:hAnsi="Calibri" w:cs="Calibri"/>
          <w:color w:val="366091"/>
          <w:sz w:val="32"/>
          <w:szCs w:val="32"/>
        </w:rPr>
      </w:pPr>
      <w:r>
        <w:rPr>
          <w:rFonts w:ascii="Calibri" w:eastAsia="Calibri" w:hAnsi="Calibri" w:cs="Calibri"/>
          <w:color w:val="366091"/>
          <w:sz w:val="32"/>
          <w:szCs w:val="32"/>
        </w:rPr>
        <w:t>Table of contents</w:t>
      </w:r>
    </w:p>
    <w:sdt>
      <w:sdtPr>
        <w:id w:val="928321214"/>
        <w:docPartObj>
          <w:docPartGallery w:val="Table of Contents"/>
          <w:docPartUnique/>
        </w:docPartObj>
      </w:sdtPr>
      <w:sdtContent>
        <w:p w14:paraId="00000006" w14:textId="77777777" w:rsidR="00C700AD" w:rsidRDefault="0007224E">
          <w:pPr>
            <w:pBdr>
              <w:top w:val="nil"/>
              <w:left w:val="nil"/>
              <w:bottom w:val="nil"/>
              <w:right w:val="nil"/>
              <w:between w:val="nil"/>
            </w:pBdr>
            <w:tabs>
              <w:tab w:val="right" w:leader="dot" w:pos="9350"/>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1. Background</w:t>
            </w:r>
            <w:r>
              <w:rPr>
                <w:color w:val="000000"/>
              </w:rPr>
              <w:tab/>
              <w:t>1</w:t>
            </w:r>
          </w:hyperlink>
        </w:p>
        <w:p w14:paraId="00000007" w14:textId="77777777" w:rsidR="00C700AD" w:rsidRDefault="00000000">
          <w:pPr>
            <w:pBdr>
              <w:top w:val="nil"/>
              <w:left w:val="nil"/>
              <w:bottom w:val="nil"/>
              <w:right w:val="nil"/>
              <w:between w:val="nil"/>
            </w:pBdr>
            <w:tabs>
              <w:tab w:val="right" w:leader="dot" w:pos="9350"/>
            </w:tabs>
            <w:spacing w:after="100"/>
            <w:rPr>
              <w:color w:val="000000"/>
            </w:rPr>
          </w:pPr>
          <w:hyperlink w:anchor="_heading=h.3znysh7">
            <w:r w:rsidR="0007224E">
              <w:rPr>
                <w:color w:val="000000"/>
              </w:rPr>
              <w:t>2. Research Questions</w:t>
            </w:r>
            <w:r w:rsidR="0007224E">
              <w:rPr>
                <w:color w:val="000000"/>
              </w:rPr>
              <w:tab/>
              <w:t>2</w:t>
            </w:r>
          </w:hyperlink>
        </w:p>
        <w:p w14:paraId="00000008" w14:textId="77777777" w:rsidR="00C700AD" w:rsidRDefault="00000000">
          <w:pPr>
            <w:pBdr>
              <w:top w:val="nil"/>
              <w:left w:val="nil"/>
              <w:bottom w:val="nil"/>
              <w:right w:val="nil"/>
              <w:between w:val="nil"/>
            </w:pBdr>
            <w:tabs>
              <w:tab w:val="right" w:leader="dot" w:pos="9350"/>
            </w:tabs>
            <w:spacing w:after="100"/>
            <w:rPr>
              <w:color w:val="000000"/>
            </w:rPr>
          </w:pPr>
          <w:hyperlink w:anchor="_heading=h.tyjcwt">
            <w:r w:rsidR="0007224E">
              <w:rPr>
                <w:color w:val="000000"/>
              </w:rPr>
              <w:t>3. Objectives</w:t>
            </w:r>
            <w:r w:rsidR="0007224E">
              <w:rPr>
                <w:color w:val="000000"/>
              </w:rPr>
              <w:tab/>
              <w:t>2</w:t>
            </w:r>
          </w:hyperlink>
        </w:p>
        <w:p w14:paraId="00000009"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1t3h5sf">
            <w:r w:rsidR="0007224E">
              <w:rPr>
                <w:color w:val="000000"/>
              </w:rPr>
              <w:t>3.1 Primary Objectives</w:t>
            </w:r>
            <w:r w:rsidR="0007224E">
              <w:rPr>
                <w:color w:val="000000"/>
              </w:rPr>
              <w:tab/>
              <w:t>2</w:t>
            </w:r>
          </w:hyperlink>
        </w:p>
        <w:p w14:paraId="0000000A" w14:textId="77777777" w:rsidR="00C700AD" w:rsidRDefault="00000000">
          <w:pPr>
            <w:pBdr>
              <w:top w:val="nil"/>
              <w:left w:val="nil"/>
              <w:bottom w:val="nil"/>
              <w:right w:val="nil"/>
              <w:between w:val="nil"/>
            </w:pBdr>
            <w:tabs>
              <w:tab w:val="right" w:leader="dot" w:pos="9350"/>
            </w:tabs>
            <w:spacing w:after="100"/>
            <w:rPr>
              <w:color w:val="000000"/>
            </w:rPr>
          </w:pPr>
          <w:hyperlink w:anchor="_heading=h.2s8eyo1">
            <w:r w:rsidR="0007224E">
              <w:rPr>
                <w:color w:val="000000"/>
              </w:rPr>
              <w:t>4. Study Design</w:t>
            </w:r>
            <w:r w:rsidR="0007224E">
              <w:rPr>
                <w:color w:val="000000"/>
              </w:rPr>
              <w:tab/>
              <w:t>2</w:t>
            </w:r>
          </w:hyperlink>
        </w:p>
        <w:p w14:paraId="0000000B"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3rdcrjn">
            <w:r w:rsidR="0007224E">
              <w:rPr>
                <w:color w:val="000000"/>
              </w:rPr>
              <w:t>4.1 Study Population</w:t>
            </w:r>
            <w:r w:rsidR="0007224E">
              <w:rPr>
                <w:color w:val="000000"/>
              </w:rPr>
              <w:tab/>
              <w:t>3</w:t>
            </w:r>
          </w:hyperlink>
        </w:p>
        <w:p w14:paraId="0000000C"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lnxbz9">
            <w:r w:rsidR="0007224E">
              <w:rPr>
                <w:color w:val="000000"/>
              </w:rPr>
              <w:t>4.2 Exposure Definition</w:t>
            </w:r>
            <w:r w:rsidR="0007224E">
              <w:rPr>
                <w:color w:val="000000"/>
              </w:rPr>
              <w:tab/>
              <w:t>3</w:t>
            </w:r>
          </w:hyperlink>
        </w:p>
        <w:p w14:paraId="0000000D"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1ksv4uv">
            <w:r w:rsidR="0007224E">
              <w:rPr>
                <w:color w:val="000000"/>
              </w:rPr>
              <w:t>4.3 Outcome Definition</w:t>
            </w:r>
            <w:r w:rsidR="0007224E">
              <w:rPr>
                <w:color w:val="000000"/>
              </w:rPr>
              <w:tab/>
              <w:t>3</w:t>
            </w:r>
          </w:hyperlink>
        </w:p>
        <w:p w14:paraId="0000000E" w14:textId="77777777" w:rsidR="00C700AD" w:rsidRDefault="00000000">
          <w:pPr>
            <w:pBdr>
              <w:top w:val="nil"/>
              <w:left w:val="nil"/>
              <w:bottom w:val="nil"/>
              <w:right w:val="nil"/>
              <w:between w:val="nil"/>
            </w:pBdr>
            <w:tabs>
              <w:tab w:val="right" w:leader="dot" w:pos="9350"/>
            </w:tabs>
            <w:spacing w:after="100"/>
            <w:rPr>
              <w:color w:val="000000"/>
            </w:rPr>
          </w:pPr>
          <w:hyperlink w:anchor="_heading=h.2jxsxqh">
            <w:r w:rsidR="0007224E">
              <w:rPr>
                <w:color w:val="000000"/>
              </w:rPr>
              <w:t>5. Data Sources</w:t>
            </w:r>
            <w:r w:rsidR="0007224E">
              <w:rPr>
                <w:color w:val="000000"/>
              </w:rPr>
              <w:tab/>
              <w:t>3</w:t>
            </w:r>
          </w:hyperlink>
        </w:p>
        <w:p w14:paraId="0000000F" w14:textId="77777777" w:rsidR="00C700AD" w:rsidRDefault="00000000">
          <w:pPr>
            <w:pBdr>
              <w:top w:val="nil"/>
              <w:left w:val="nil"/>
              <w:bottom w:val="nil"/>
              <w:right w:val="nil"/>
              <w:between w:val="nil"/>
            </w:pBdr>
            <w:tabs>
              <w:tab w:val="right" w:leader="dot" w:pos="9350"/>
            </w:tabs>
            <w:spacing w:after="100"/>
            <w:rPr>
              <w:color w:val="000000"/>
            </w:rPr>
          </w:pPr>
          <w:hyperlink w:anchor="_heading=h.1y810tw">
            <w:r w:rsidR="0007224E">
              <w:rPr>
                <w:color w:val="000000"/>
              </w:rPr>
              <w:t>6. Analysis Plan</w:t>
            </w:r>
            <w:r w:rsidR="0007224E">
              <w:rPr>
                <w:color w:val="000000"/>
              </w:rPr>
              <w:tab/>
              <w:t>4</w:t>
            </w:r>
          </w:hyperlink>
        </w:p>
        <w:p w14:paraId="00000010"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2xcytpi">
            <w:r w:rsidR="0007224E">
              <w:rPr>
                <w:color w:val="000000"/>
              </w:rPr>
              <w:t>6.1 Cohort Diagnostics</w:t>
            </w:r>
            <w:r w:rsidR="0007224E">
              <w:rPr>
                <w:color w:val="000000"/>
              </w:rPr>
              <w:tab/>
              <w:t>4</w:t>
            </w:r>
          </w:hyperlink>
        </w:p>
        <w:p w14:paraId="00000011"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3whwml4">
            <w:r w:rsidR="0007224E">
              <w:rPr>
                <w:color w:val="000000"/>
              </w:rPr>
              <w:t>6.2 Baseline Characteristics</w:t>
            </w:r>
            <w:r w:rsidR="0007224E">
              <w:rPr>
                <w:color w:val="000000"/>
              </w:rPr>
              <w:tab/>
              <w:t>4</w:t>
            </w:r>
          </w:hyperlink>
        </w:p>
        <w:p w14:paraId="00000012"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qsh70q">
            <w:r w:rsidR="0007224E">
              <w:rPr>
                <w:color w:val="000000"/>
              </w:rPr>
              <w:t>6.3 Treatment Landscape</w:t>
            </w:r>
            <w:r w:rsidR="0007224E">
              <w:rPr>
                <w:color w:val="000000"/>
              </w:rPr>
              <w:tab/>
              <w:t>5</w:t>
            </w:r>
          </w:hyperlink>
        </w:p>
        <w:p w14:paraId="00000013" w14:textId="77777777" w:rsidR="00C700AD" w:rsidRDefault="00000000">
          <w:pPr>
            <w:pBdr>
              <w:top w:val="nil"/>
              <w:left w:val="nil"/>
              <w:bottom w:val="nil"/>
              <w:right w:val="nil"/>
              <w:between w:val="nil"/>
            </w:pBdr>
            <w:tabs>
              <w:tab w:val="right" w:leader="dot" w:pos="9350"/>
            </w:tabs>
            <w:spacing w:after="100"/>
            <w:ind w:left="480"/>
            <w:rPr>
              <w:color w:val="000000"/>
            </w:rPr>
          </w:pPr>
          <w:hyperlink w:anchor="_heading=h.1pxezwc">
            <w:r w:rsidR="0007224E">
              <w:rPr>
                <w:color w:val="000000"/>
              </w:rPr>
              <w:t>6.3.1 Prevalence of Drug Exposures</w:t>
            </w:r>
            <w:r w:rsidR="0007224E">
              <w:rPr>
                <w:color w:val="000000"/>
              </w:rPr>
              <w:tab/>
              <w:t>6</w:t>
            </w:r>
          </w:hyperlink>
        </w:p>
        <w:p w14:paraId="00000014" w14:textId="77777777" w:rsidR="00C700AD" w:rsidRDefault="00000000">
          <w:pPr>
            <w:pBdr>
              <w:top w:val="nil"/>
              <w:left w:val="nil"/>
              <w:bottom w:val="nil"/>
              <w:right w:val="nil"/>
              <w:between w:val="nil"/>
            </w:pBdr>
            <w:tabs>
              <w:tab w:val="right" w:leader="dot" w:pos="9350"/>
            </w:tabs>
            <w:spacing w:after="100"/>
            <w:ind w:left="480"/>
            <w:rPr>
              <w:color w:val="000000"/>
            </w:rPr>
          </w:pPr>
          <w:hyperlink w:anchor="_heading=h.2p2csry">
            <w:r w:rsidR="0007224E">
              <w:rPr>
                <w:color w:val="000000"/>
              </w:rPr>
              <w:t>6.3.2 Constructing the treatment history</w:t>
            </w:r>
            <w:r w:rsidR="0007224E">
              <w:rPr>
                <w:color w:val="000000"/>
              </w:rPr>
              <w:tab/>
              <w:t>7</w:t>
            </w:r>
          </w:hyperlink>
        </w:p>
        <w:p w14:paraId="00000015" w14:textId="77777777" w:rsidR="00C700AD" w:rsidRDefault="00000000">
          <w:pPr>
            <w:pBdr>
              <w:top w:val="nil"/>
              <w:left w:val="nil"/>
              <w:bottom w:val="nil"/>
              <w:right w:val="nil"/>
              <w:between w:val="nil"/>
            </w:pBdr>
            <w:tabs>
              <w:tab w:val="right" w:leader="dot" w:pos="9350"/>
            </w:tabs>
            <w:spacing w:after="100"/>
            <w:ind w:left="480"/>
            <w:rPr>
              <w:color w:val="000000"/>
            </w:rPr>
          </w:pPr>
          <w:hyperlink w:anchor="_heading=h.3o7alnk">
            <w:r w:rsidR="0007224E">
              <w:rPr>
                <w:color w:val="000000"/>
              </w:rPr>
              <w:t>6.3.3 Treatment Pathways</w:t>
            </w:r>
            <w:r w:rsidR="0007224E">
              <w:rPr>
                <w:color w:val="000000"/>
              </w:rPr>
              <w:tab/>
              <w:t>7</w:t>
            </w:r>
          </w:hyperlink>
        </w:p>
        <w:p w14:paraId="00000016" w14:textId="77777777" w:rsidR="00C700AD" w:rsidRDefault="00000000">
          <w:pPr>
            <w:pBdr>
              <w:top w:val="nil"/>
              <w:left w:val="nil"/>
              <w:bottom w:val="nil"/>
              <w:right w:val="nil"/>
              <w:between w:val="nil"/>
            </w:pBdr>
            <w:tabs>
              <w:tab w:val="right" w:leader="dot" w:pos="9350"/>
            </w:tabs>
            <w:spacing w:after="100"/>
            <w:ind w:left="480"/>
            <w:rPr>
              <w:color w:val="000000"/>
            </w:rPr>
          </w:pPr>
          <w:hyperlink w:anchor="_heading=h.ihv636">
            <w:r w:rsidR="0007224E">
              <w:rPr>
                <w:color w:val="000000"/>
              </w:rPr>
              <w:t>6.3.4 Duration of Drug use</w:t>
            </w:r>
            <w:r w:rsidR="0007224E">
              <w:rPr>
                <w:color w:val="000000"/>
              </w:rPr>
              <w:tab/>
              <w:t>7</w:t>
            </w:r>
          </w:hyperlink>
        </w:p>
        <w:p w14:paraId="00000017"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1hmsyys">
            <w:r w:rsidR="0007224E">
              <w:rPr>
                <w:color w:val="000000"/>
              </w:rPr>
              <w:t>6.4 Procedure use post-index</w:t>
            </w:r>
            <w:r w:rsidR="0007224E">
              <w:rPr>
                <w:color w:val="000000"/>
              </w:rPr>
              <w:tab/>
              <w:t>7</w:t>
            </w:r>
          </w:hyperlink>
        </w:p>
        <w:p w14:paraId="00000018"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2grqrue">
            <w:r w:rsidR="0007224E">
              <w:rPr>
                <w:color w:val="000000"/>
              </w:rPr>
              <w:t>6.5 Incidence Analysis</w:t>
            </w:r>
            <w:r w:rsidR="0007224E">
              <w:rPr>
                <w:color w:val="000000"/>
              </w:rPr>
              <w:tab/>
              <w:t>8</w:t>
            </w:r>
          </w:hyperlink>
        </w:p>
        <w:p w14:paraId="00000019" w14:textId="77777777" w:rsidR="00C700AD" w:rsidRDefault="0007224E">
          <w:r>
            <w:fldChar w:fldCharType="end"/>
          </w:r>
        </w:p>
      </w:sdtContent>
    </w:sdt>
    <w:p w14:paraId="0000001A" w14:textId="77777777" w:rsidR="00C700AD" w:rsidRDefault="0007224E">
      <w:pPr>
        <w:pStyle w:val="Heading1"/>
      </w:pPr>
      <w:bookmarkStart w:id="0" w:name="bookmark=id.gjdgxs" w:colFirst="0" w:colLast="0"/>
      <w:bookmarkStart w:id="1" w:name="_heading=h.30j0zll" w:colFirst="0" w:colLast="0"/>
      <w:bookmarkEnd w:id="0"/>
      <w:bookmarkEnd w:id="1"/>
      <w:r>
        <w:t xml:space="preserve">1. </w:t>
      </w:r>
      <w:commentRangeStart w:id="2"/>
      <w:r>
        <w:t>Background</w:t>
      </w:r>
      <w:commentRangeEnd w:id="2"/>
      <w:r w:rsidR="006A504C">
        <w:rPr>
          <w:rStyle w:val="CommentReference"/>
          <w:rFonts w:ascii="Cambria" w:eastAsia="Cambria" w:hAnsi="Cambria" w:cs="Cambria"/>
          <w:b w:val="0"/>
          <w:bCs w:val="0"/>
        </w:rPr>
        <w:commentReference w:id="2"/>
      </w:r>
    </w:p>
    <w:p w14:paraId="2B1824B6" w14:textId="4A0D8C88" w:rsidR="006A504C" w:rsidRDefault="006A504C" w:rsidP="006A504C">
      <w:pPr>
        <w:pBdr>
          <w:top w:val="nil"/>
          <w:left w:val="nil"/>
          <w:bottom w:val="nil"/>
          <w:right w:val="nil"/>
          <w:between w:val="nil"/>
        </w:pBdr>
        <w:spacing w:before="180" w:after="180"/>
        <w:rPr>
          <w:color w:val="000000"/>
        </w:rPr>
      </w:pPr>
      <w:r w:rsidRPr="00A87A50">
        <w:rPr>
          <w:lang w:eastAsia="en-GB"/>
        </w:rPr>
        <w:t xml:space="preserve">Heavy menstrual bleeding (HMB) is a symptom that has been defined as an “excessive menstrual blood loss, which interferes with a woman’s physical, social, emotional and/or </w:t>
      </w:r>
      <w:r w:rsidRPr="00A87A50">
        <w:rPr>
          <w:lang w:eastAsia="en-GB"/>
        </w:rPr>
        <w:lastRenderedPageBreak/>
        <w:t xml:space="preserve">material quality of life, and which can occur alone or in combination with other symptoms” </w:t>
      </w:r>
      <w:r w:rsidRPr="00A87A50">
        <w:rPr>
          <w:lang w:eastAsia="en-GB"/>
        </w:rPr>
        <w:fldChar w:fldCharType="begin"/>
      </w:r>
      <w:r w:rsidRPr="00A87A50">
        <w:rPr>
          <w:lang w:eastAsia="en-GB"/>
        </w:rPr>
        <w:instrText xml:space="preserve"> ADDIN ZOTERO_ITEM CSL_CITATION {"citationID":"u3shjo2k","properties":{"formattedCitation":"[1\\uc0\\u8211{}4]","plainCitation":"[1–4]","noteIndex":0},"citationItems":[{"id":8,"uris":["http://zotero.org/users/8696365/items/FT6B37MB"],"uri":["http://zotero.org/users/8696365/items/FT6B37MB"],"itemData":{"id":8,"type":"article-journal","abstract":"BACKGROUND: The International Federation of Gynecology and Obstetrics (FIGO) systems for nomenclature of symptoms of normal and abnormal uterine bleeding (AUB) in the reproductive years (FIGO AUB System 1) and for classification of causes of AUB (FIGO AUB System 2; PALM-COEIN) were first published together in 2011. The purpose was to harmonize the definitions of normal and abnormal bleeding symptoms and to classify and subclassify underlying potential causes of AUB in the reproductive years to facilitate research, education, and clinical care. The systems were designed to be flexible and to be periodically reviewed and modified as appropriate.\nOBJECTIVES: To review, clarify, and, where appropriate, revise the previously published systems.\nMETHODOLOGY AND OUTCOME: To a large extent, the process has been an iterative one involving the FIGO Menstrual Disorders Committee, as well as a number of invited contributions from epidemiologists, gynecologists, and other experts in the field from around the world between 2012 and 2017. Face-to-face meetings have been held in Rome, Vancouver, and Singapore, and have been augmented by a number of teleconferences and other communications designed to evaluate various aspects of the systems. Where substantial change was considered, anonymous voting, in some instances using a modified RAND Delphi technique, was utilized.","container-title":"International Journal of Gynaecology and Obstetrics: The Official Organ of the International Federation of Gynaecology and Obstetrics","DOI":"10.1002/ijgo.12666","ISSN":"1879-3479","issue":"3","journalAbbreviation":"Int J Gynaecol Obstet","language":"eng","note":"PMID: 30198563","page":"393-408","source":"PubMed","title":"The two FIGO systems for normal and abnormal uterine bleeding symptoms and classification of causes of abnormal uterine bleeding in the reproductive years: 2018 revisions","title-short":"The two FIGO systems for normal and abnormal uterine bleeding symptoms and classification of causes of abnormal uterine bleeding in the reproductive years","volume":"143","author":[{"family":"Munro","given":"Malcolm G."},{"family":"Critchley","given":"Hilary O. D."},{"family":"Fraser","given":"Ian S."},{"literal":"FIGO Menstrual Disorders Committee"}],"issued":{"date-parts":[["2018",12]]}}},{"id":85,"uris":["http://zotero.org/users/8696365/items/KL7SQMP9"],"uri":["http://zotero.org/users/8696365/items/KL7SQMP9"],"itemData":{"id":85,"type":"article-journal","abstract":"OBJECTIVE: To investigate the prevalence of women subjectively experiencing heavy menstrual bleeding in the general population and their health-related quality of life (HRQoL) compared with women experiencing normal menstrual blood loss.\nDESIGN: Community-based cross-sectional descriptive survey on a randomized sample of the Swedish general population.\nSETTINGS: Invitation by e-mail to join an online questionnaire in Sweden, conducted in June 2012.\nPOPULATION: 1547 women, aged 40-45 years old.\nMETHODS: Web-based questionnaire consisting of disease-specific questions, concerning the perceptions of menstrual bleeding, in combination with the generic Short Form-36v2 (SF-36) Health Survey Questionnaire to evaluate HRQoL.\nRESULTS: We found that 32% of women experienced heavy menstrual bleeding, 39% normal menstrual blood loss, 15% light menstrual blood loss and 14% no menstruation. In general, menstrual bleeding was associated with negative perceptions and limited social and professional activities, although all areas were significantly more affected in women experiencing heavy menstrual bleeding than normal menstrual bleeding. The SF-36 showed that women experiencing heavy menstrual bleeding had significantly worse HRQoL compared with women with normal menstrual bleeding in all domains.\nCONCLUSION: Of women 40-45 years old, 32% experience heavy menstrual bleeding. These women have significantly worse HRQoL compared with women with normal menstruation patterns.","container-title":"Acta Obstetricia Et Gynecologica Scandinavica","DOI":"10.1111/aogs.12292","ISSN":"1600-0412","issue":"1","journalAbbreviation":"Acta Obstet Gynecol Scand","language":"eng","note":"PMID: 24266506","page":"52-57","source":"PubMed","title":"Heavy menstrual bleeding significantly affects quality of life","volume":"93","author":[{"family":"Karlsson","given":"Trine S."},{"family":"Marions","given":"Lena B."},{"family":"Edlund","given":"Måns G."}],"issued":{"date-parts":[["2014",1]]}}},{"id":87,"uris":["http://zotero.org/users/8696365/items/J4YJGY48"],"uri":["http://zotero.org/users/8696365/items/J4YJGY48"],"itemData":{"id":87,"type":"article-journal","container-title":"The Journal of Pediatrics","DOI":"10.1016/j.jpeds.2021.09.007","ISSN":"0022-3476, 1090-123X","issue":"0","journalAbbreviation":"The Journal of Pediatrics","language":"English","note":"publisher: Elsevier\nPMID: 34517012","source":"www.jpeds.com","title":"Depression in Female Adolescents with Heavy Menstrual Bleeding","URL":"https://www.jpeds.com/article/S0022-3476(21)00880-5/fulltext","volume":"0","author":[{"family":"Weyand","given":"Angela C."},{"family":"Fitzgerald","given":"Kate D."},{"family":"McGrath","given":"Mary"},{"family":"Gupta","given":"Vibhuti"},{"family":"Braun","given":"Thomas M."},{"family":"Quint","given":"Elisabeth H."},{"family":"Choi","given":"Sung W."}],"accessed":{"date-parts":[["2021",10,29]]},"issued":{"date-parts":[["2021",9,10]]}}},{"id":90,"uris":["http://zotero.org/users/8696365/items/C759IINZ"],"uri":["http://zotero.org/users/8696365/items/C759IINZ"],"itemData":{"id":90,"type":"article-journal","abstract":"Menstrual symptoms have been identified as a substantial burden among women of reproductive age, affecting their health status and quality of life globally. A range of menstrual symptoms have been studied as they affect the health-related quality of life (HRQoL), showing variations across specific menstrual symptoms and study settings. A major concern is demonstrated due to menstrual symptoms in women’s professional and social life, and consequently societal and economic loss for women and the society at large. Yet evidence is scarce that estimates the index form HRQoL score related to menstrual symptoms that is needed for health economic evaluations.","container-title":"BMC Women's Health","DOI":"10.1186/s12905-021-01462-7","ISSN":"1472-6874","issue":"1","journalAbbreviation":"BMC Women's Health","page":"325","source":"BioMed Central","title":"Examining the association between menstrual symptoms and health-related quality of life among working women in Japan using the EQ-5D","volume":"21","author":[{"family":"Shimamoto","given":"Kyoko"},{"family":"Hirano","given":"Mana"},{"family":"Wada-Hiraike","given":"Osamu"},{"family":"Goto","given":"Rei"},{"family":"Osuga","given":"Yutaka"}],"issued":{"date-parts":[["2021",9,7]]}}}],"schema":"https://github.com/citation-style-language/schema/raw/master/csl-citation.json"} </w:instrText>
      </w:r>
      <w:r w:rsidRPr="00A87A50">
        <w:rPr>
          <w:lang w:eastAsia="en-GB"/>
        </w:rPr>
        <w:fldChar w:fldCharType="separate"/>
      </w:r>
      <w:r w:rsidRPr="00A87A50">
        <w:t>[1–4]</w:t>
      </w:r>
      <w:r w:rsidRPr="00A87A50">
        <w:rPr>
          <w:lang w:eastAsia="en-GB"/>
        </w:rPr>
        <w:fldChar w:fldCharType="end"/>
      </w:r>
      <w:r w:rsidRPr="00A87A50">
        <w:rPr>
          <w:lang w:eastAsia="en-GB"/>
        </w:rPr>
        <w:t>.</w:t>
      </w:r>
      <w:r>
        <w:rPr>
          <w:lang w:eastAsia="en-GB"/>
        </w:rPr>
        <w:t xml:space="preserve"> </w:t>
      </w:r>
      <w:r>
        <w:rPr>
          <w:rFonts w:eastAsiaTheme="minorHAnsi"/>
        </w:rPr>
        <w:t>Large</w:t>
      </w:r>
      <w:r w:rsidRPr="00D44532">
        <w:rPr>
          <w:rFonts w:eastAsiaTheme="minorHAnsi"/>
        </w:rPr>
        <w:t xml:space="preserve"> real-world population-based studies </w:t>
      </w:r>
      <w:r>
        <w:rPr>
          <w:rFonts w:eastAsiaTheme="minorHAnsi"/>
        </w:rPr>
        <w:t xml:space="preserve">are not currently available </w:t>
      </w:r>
      <w:r w:rsidRPr="00D44532">
        <w:rPr>
          <w:rFonts w:eastAsiaTheme="minorHAnsi"/>
        </w:rPr>
        <w:t>to quantify and comprehensively characterize women with HMB with respect to age at diagnosis, reproductive history and reproductive age, underlying conditions associated with HMB, as well as other comorbidities and comedications.</w:t>
      </w:r>
    </w:p>
    <w:p w14:paraId="1EB546B0" w14:textId="5E1D74D6" w:rsidR="006A504C" w:rsidRDefault="006A504C" w:rsidP="006A504C">
      <w:pPr>
        <w:pBdr>
          <w:top w:val="nil"/>
          <w:left w:val="nil"/>
          <w:bottom w:val="nil"/>
          <w:right w:val="nil"/>
          <w:between w:val="nil"/>
        </w:pBdr>
        <w:spacing w:before="180" w:after="180"/>
        <w:rPr>
          <w:color w:val="000000"/>
        </w:rPr>
      </w:pPr>
      <w:r w:rsidRPr="006A504C">
        <w:rPr>
          <w:color w:val="000000"/>
        </w:rPr>
        <w:t xml:space="preserve">The concept for this study originated from a study proposal awarded by the European Health Data and Evidence Network (EHDEN), a public-private consortium of the Innovative Medicine Initiative (IMI). EHDEN is creating a federated network of real-world data (RWD) sources across Europe, all of which are standardized to the Observational Medical Outcomes Partnerships (OMOP) common data model (CDM), which maps diverse database codes to a standardized set of concepts. The use of standardized OMOP CDM data is particularly relevant for this study, as it enables the characterization of HMB patients and their treatment pathways across multiple countries and healthcare systems. </w:t>
      </w:r>
    </w:p>
    <w:p w14:paraId="4468C36B" w14:textId="34E7D162" w:rsidR="006A504C" w:rsidRDefault="006A504C">
      <w:pPr>
        <w:pBdr>
          <w:top w:val="nil"/>
          <w:left w:val="nil"/>
          <w:bottom w:val="nil"/>
          <w:right w:val="nil"/>
          <w:between w:val="nil"/>
        </w:pBdr>
        <w:spacing w:before="180" w:after="180"/>
        <w:rPr>
          <w:color w:val="000000"/>
        </w:rPr>
      </w:pPr>
      <w:r w:rsidRPr="006A504C">
        <w:rPr>
          <w:color w:val="000000"/>
        </w:rPr>
        <w:t xml:space="preserve">This study is designed in two parts. </w:t>
      </w:r>
      <w:r>
        <w:rPr>
          <w:color w:val="000000"/>
        </w:rPr>
        <w:t xml:space="preserve">Part 1 of this study is conducted in internally by </w:t>
      </w:r>
      <w:proofErr w:type="spellStart"/>
      <w:r>
        <w:rPr>
          <w:color w:val="000000"/>
        </w:rPr>
        <w:t>bayer</w:t>
      </w:r>
      <w:proofErr w:type="spellEnd"/>
      <w:r>
        <w:rPr>
          <w:color w:val="000000"/>
        </w:rPr>
        <w:t xml:space="preserve"> for describe incidence of HMB, clinical characteristics of women diagnosed with HMB and treatment pathways in five healthcare databases covering the UK, Germany, </w:t>
      </w:r>
      <w:proofErr w:type="gramStart"/>
      <w:r>
        <w:rPr>
          <w:color w:val="000000"/>
        </w:rPr>
        <w:t>France</w:t>
      </w:r>
      <w:proofErr w:type="gramEnd"/>
      <w:r>
        <w:rPr>
          <w:color w:val="000000"/>
        </w:rPr>
        <w:t xml:space="preserve"> and the US. This study</w:t>
      </w:r>
      <w:r w:rsidRPr="006A504C">
        <w:rPr>
          <w:color w:val="000000"/>
        </w:rPr>
        <w:t xml:space="preserve"> </w:t>
      </w:r>
      <w:r>
        <w:rPr>
          <w:color w:val="000000"/>
        </w:rPr>
        <w:t>is</w:t>
      </w:r>
      <w:r w:rsidRPr="006A504C">
        <w:rPr>
          <w:color w:val="000000"/>
        </w:rPr>
        <w:t xml:space="preserve"> </w:t>
      </w:r>
      <w:r>
        <w:rPr>
          <w:color w:val="000000"/>
        </w:rPr>
        <w:t xml:space="preserve">later </w:t>
      </w:r>
      <w:r w:rsidRPr="006A504C">
        <w:rPr>
          <w:color w:val="000000"/>
        </w:rPr>
        <w:t xml:space="preserve">amended for the currently proposed study </w:t>
      </w:r>
      <w:r>
        <w:rPr>
          <w:color w:val="000000"/>
        </w:rPr>
        <w:t xml:space="preserve">(Part 2) </w:t>
      </w:r>
      <w:r w:rsidRPr="006A504C">
        <w:rPr>
          <w:color w:val="000000"/>
        </w:rPr>
        <w:t xml:space="preserve">to be released for execution in additional countries within EHDEN. The study will generate evidence to identify women diagnosed with HMB in respective databases, as well as these patients’ baseline characteristics and longitudinal treatment pathways across countries with different healthcare systems. </w:t>
      </w:r>
      <w:r>
        <w:rPr>
          <w:color w:val="000000"/>
        </w:rPr>
        <w:t>The purpose of this document is elaborate on the study design constructed by Odysseus Data Services.  A separate protocol has been written by Bayer.</w:t>
      </w:r>
    </w:p>
    <w:p w14:paraId="0000001C" w14:textId="77777777" w:rsidR="00C700AD" w:rsidRDefault="0007224E">
      <w:pPr>
        <w:pStyle w:val="Heading1"/>
      </w:pPr>
      <w:bookmarkStart w:id="3" w:name="bookmark=id.1fob9te" w:colFirst="0" w:colLast="0"/>
      <w:bookmarkStart w:id="4" w:name="_heading=h.3znysh7" w:colFirst="0" w:colLast="0"/>
      <w:bookmarkEnd w:id="3"/>
      <w:bookmarkEnd w:id="4"/>
      <w:r>
        <w:t>2. Research Questions</w:t>
      </w:r>
    </w:p>
    <w:p w14:paraId="0000001D" w14:textId="77777777" w:rsidR="00C700AD" w:rsidRDefault="0007224E">
      <w:pPr>
        <w:numPr>
          <w:ilvl w:val="0"/>
          <w:numId w:val="7"/>
        </w:numPr>
        <w:pBdr>
          <w:top w:val="nil"/>
          <w:left w:val="nil"/>
          <w:bottom w:val="nil"/>
          <w:right w:val="nil"/>
          <w:between w:val="nil"/>
        </w:pBdr>
        <w:spacing w:before="36" w:after="36"/>
      </w:pPr>
      <w:r>
        <w:rPr>
          <w:color w:val="000000"/>
        </w:rPr>
        <w:t>What are the characteristics of women diagnosed with HMB in terms of demographics, comorbidities, procedures, and comedication?</w:t>
      </w:r>
    </w:p>
    <w:p w14:paraId="0000001E" w14:textId="0648AA4E" w:rsidR="00C700AD" w:rsidRDefault="0007224E">
      <w:pPr>
        <w:numPr>
          <w:ilvl w:val="0"/>
          <w:numId w:val="7"/>
        </w:numPr>
        <w:pBdr>
          <w:top w:val="nil"/>
          <w:left w:val="nil"/>
          <w:bottom w:val="nil"/>
          <w:right w:val="nil"/>
          <w:between w:val="nil"/>
        </w:pBdr>
        <w:spacing w:before="36" w:after="36"/>
      </w:pPr>
      <w:r>
        <w:rPr>
          <w:color w:val="000000"/>
        </w:rPr>
        <w:t xml:space="preserve">What are the treatment </w:t>
      </w:r>
      <w:r w:rsidR="0069124F">
        <w:rPr>
          <w:color w:val="000000"/>
        </w:rPr>
        <w:t>patterns</w:t>
      </w:r>
      <w:r w:rsidR="006A504C">
        <w:rPr>
          <w:color w:val="000000"/>
        </w:rPr>
        <w:t xml:space="preserve"> of women diagnosed with</w:t>
      </w:r>
      <w:r>
        <w:rPr>
          <w:color w:val="000000"/>
        </w:rPr>
        <w:t xml:space="preserve"> HMB?</w:t>
      </w:r>
    </w:p>
    <w:p w14:paraId="0000001F" w14:textId="77777777" w:rsidR="00C700AD" w:rsidRDefault="0007224E">
      <w:pPr>
        <w:numPr>
          <w:ilvl w:val="0"/>
          <w:numId w:val="7"/>
        </w:numPr>
        <w:pBdr>
          <w:top w:val="nil"/>
          <w:left w:val="nil"/>
          <w:bottom w:val="nil"/>
          <w:right w:val="nil"/>
          <w:between w:val="nil"/>
        </w:pBdr>
        <w:spacing w:before="36" w:after="36"/>
      </w:pPr>
      <w:r>
        <w:rPr>
          <w:color w:val="000000"/>
        </w:rPr>
        <w:t>What is the incidence of HMB across different countries and data sources?</w:t>
      </w:r>
    </w:p>
    <w:p w14:paraId="00000020" w14:textId="77777777" w:rsidR="00C700AD" w:rsidRDefault="0007224E">
      <w:pPr>
        <w:pStyle w:val="Heading1"/>
      </w:pPr>
      <w:bookmarkStart w:id="5" w:name="bookmark=id.2et92p0" w:colFirst="0" w:colLast="0"/>
      <w:bookmarkStart w:id="6" w:name="_heading=h.tyjcwt" w:colFirst="0" w:colLast="0"/>
      <w:bookmarkEnd w:id="5"/>
      <w:bookmarkEnd w:id="6"/>
      <w:r>
        <w:t>3. Objectives</w:t>
      </w:r>
    </w:p>
    <w:p w14:paraId="4D79BA15" w14:textId="0B32EF09" w:rsidR="006A504C" w:rsidRPr="006A504C" w:rsidRDefault="0007224E" w:rsidP="006A504C">
      <w:pPr>
        <w:pStyle w:val="Heading2"/>
      </w:pPr>
      <w:bookmarkStart w:id="7" w:name="bookmark=id.3dy6vkm" w:colFirst="0" w:colLast="0"/>
      <w:bookmarkStart w:id="8" w:name="_heading=h.1t3h5sf" w:colFirst="0" w:colLast="0"/>
      <w:bookmarkEnd w:id="7"/>
      <w:bookmarkEnd w:id="8"/>
      <w:r>
        <w:t>3.1 Primary Objectives</w:t>
      </w:r>
    </w:p>
    <w:p w14:paraId="00000022" w14:textId="77777777" w:rsidR="00C700AD" w:rsidRDefault="0007224E">
      <w:pPr>
        <w:pBdr>
          <w:top w:val="nil"/>
          <w:left w:val="nil"/>
          <w:bottom w:val="nil"/>
          <w:right w:val="nil"/>
          <w:between w:val="nil"/>
        </w:pBdr>
        <w:spacing w:before="180" w:after="180"/>
        <w:rPr>
          <w:color w:val="000000"/>
        </w:rPr>
      </w:pPr>
      <w:r>
        <w:rPr>
          <w:color w:val="000000"/>
        </w:rPr>
        <w:t>The primary objectives of this study are to:</w:t>
      </w:r>
    </w:p>
    <w:p w14:paraId="00000023" w14:textId="4E2A7A7C" w:rsidR="00C700AD" w:rsidRDefault="0007224E">
      <w:pPr>
        <w:numPr>
          <w:ilvl w:val="0"/>
          <w:numId w:val="9"/>
        </w:numPr>
        <w:pBdr>
          <w:top w:val="nil"/>
          <w:left w:val="nil"/>
          <w:bottom w:val="nil"/>
          <w:right w:val="nil"/>
          <w:between w:val="nil"/>
        </w:pBdr>
        <w:spacing w:before="36" w:after="36"/>
      </w:pPr>
      <w:r>
        <w:rPr>
          <w:color w:val="000000"/>
        </w:rPr>
        <w:t>Describe demographics and baseline clinical characteristics of women of reproductive age diagnosed with HMB.</w:t>
      </w:r>
    </w:p>
    <w:p w14:paraId="00000024" w14:textId="6CF895F3" w:rsidR="00C700AD" w:rsidRPr="007B3A06" w:rsidRDefault="0007224E">
      <w:pPr>
        <w:numPr>
          <w:ilvl w:val="0"/>
          <w:numId w:val="9"/>
        </w:numPr>
        <w:pBdr>
          <w:top w:val="nil"/>
          <w:left w:val="nil"/>
          <w:bottom w:val="nil"/>
          <w:right w:val="nil"/>
          <w:between w:val="nil"/>
        </w:pBdr>
        <w:spacing w:before="36" w:after="36"/>
      </w:pPr>
      <w:r>
        <w:rPr>
          <w:color w:val="000000"/>
        </w:rPr>
        <w:t>Describe treatment utilization and longitudinal treatment pathways of women of reproductive age diagnosed with HMB across different countries and data sources.</w:t>
      </w:r>
    </w:p>
    <w:p w14:paraId="51CFD86E" w14:textId="551E3553" w:rsidR="006A504C" w:rsidRPr="006A504C" w:rsidRDefault="006A504C" w:rsidP="006A504C">
      <w:pPr>
        <w:pStyle w:val="Heading2"/>
      </w:pPr>
      <w:r>
        <w:lastRenderedPageBreak/>
        <w:t>3.2 Exploratory Objectives</w:t>
      </w:r>
    </w:p>
    <w:p w14:paraId="4F585ECE" w14:textId="453CFD5C" w:rsidR="006A504C" w:rsidRPr="007B3A06" w:rsidRDefault="006A504C" w:rsidP="007B3A06">
      <w:pPr>
        <w:pBdr>
          <w:top w:val="nil"/>
          <w:left w:val="nil"/>
          <w:bottom w:val="nil"/>
          <w:right w:val="nil"/>
          <w:between w:val="nil"/>
        </w:pBdr>
        <w:spacing w:before="36" w:after="36"/>
        <w:rPr>
          <w:color w:val="000000"/>
        </w:rPr>
      </w:pPr>
    </w:p>
    <w:p w14:paraId="18EDFD44" w14:textId="77777777" w:rsidR="006A504C" w:rsidRPr="006A504C" w:rsidRDefault="006A504C" w:rsidP="006A504C">
      <w:pPr>
        <w:pBdr>
          <w:top w:val="nil"/>
          <w:left w:val="nil"/>
          <w:bottom w:val="nil"/>
          <w:right w:val="nil"/>
          <w:between w:val="nil"/>
        </w:pBdr>
        <w:spacing w:before="36" w:after="36"/>
        <w:rPr>
          <w:color w:val="000000"/>
        </w:rPr>
      </w:pPr>
      <w:r w:rsidRPr="006A504C">
        <w:rPr>
          <w:color w:val="000000"/>
        </w:rPr>
        <w:t>The exploratory objectives of this study are to:</w:t>
      </w:r>
    </w:p>
    <w:p w14:paraId="1F011714" w14:textId="48B26948" w:rsidR="006A504C" w:rsidRDefault="006A504C" w:rsidP="006A504C">
      <w:pPr>
        <w:pStyle w:val="ListParagraph"/>
        <w:numPr>
          <w:ilvl w:val="0"/>
          <w:numId w:val="24"/>
        </w:numPr>
        <w:pBdr>
          <w:top w:val="nil"/>
          <w:left w:val="nil"/>
          <w:bottom w:val="nil"/>
          <w:right w:val="nil"/>
          <w:between w:val="nil"/>
        </w:pBdr>
        <w:spacing w:before="36" w:after="36"/>
        <w:rPr>
          <w:color w:val="000000"/>
        </w:rPr>
      </w:pPr>
      <w:r>
        <w:rPr>
          <w:color w:val="000000"/>
        </w:rPr>
        <w:t>Estimate</w:t>
      </w:r>
      <w:r w:rsidRPr="007B3A06">
        <w:rPr>
          <w:color w:val="000000"/>
        </w:rPr>
        <w:t xml:space="preserve"> the incidence of HMB per calendar year and over the entire study period in selected data sources.</w:t>
      </w:r>
    </w:p>
    <w:p w14:paraId="635F7E2E" w14:textId="495362C6" w:rsidR="006A504C" w:rsidRPr="007B3A06" w:rsidRDefault="006A504C" w:rsidP="007B3A06">
      <w:pPr>
        <w:pStyle w:val="ListParagraph"/>
        <w:numPr>
          <w:ilvl w:val="0"/>
          <w:numId w:val="24"/>
        </w:numPr>
        <w:pBdr>
          <w:top w:val="nil"/>
          <w:left w:val="nil"/>
          <w:bottom w:val="nil"/>
          <w:right w:val="nil"/>
          <w:between w:val="nil"/>
        </w:pBdr>
        <w:spacing w:before="36" w:after="36"/>
        <w:rPr>
          <w:color w:val="000000"/>
        </w:rPr>
      </w:pPr>
      <w:r w:rsidRPr="007B3A06">
        <w:rPr>
          <w:color w:val="000000"/>
        </w:rPr>
        <w:t>Describe country-specific guideline compliant treatment use where national treatment guidelines are available for HMB.</w:t>
      </w:r>
    </w:p>
    <w:p w14:paraId="00000026" w14:textId="77777777" w:rsidR="00C700AD" w:rsidRDefault="0007224E">
      <w:pPr>
        <w:pStyle w:val="Heading1"/>
      </w:pPr>
      <w:bookmarkStart w:id="9" w:name="bookmark=id.4d34og8" w:colFirst="0" w:colLast="0"/>
      <w:bookmarkStart w:id="10" w:name="_heading=h.2s8eyo1" w:colFirst="0" w:colLast="0"/>
      <w:bookmarkEnd w:id="9"/>
      <w:bookmarkEnd w:id="10"/>
      <w:r>
        <w:t>4. Study Design</w:t>
      </w:r>
    </w:p>
    <w:p w14:paraId="00000027" w14:textId="46557211" w:rsidR="00C700AD" w:rsidRDefault="0007224E">
      <w:pPr>
        <w:pBdr>
          <w:top w:val="nil"/>
          <w:left w:val="nil"/>
          <w:bottom w:val="nil"/>
          <w:right w:val="nil"/>
          <w:between w:val="nil"/>
        </w:pBdr>
        <w:spacing w:before="180" w:after="180"/>
        <w:rPr>
          <w:color w:val="000000"/>
        </w:rPr>
      </w:pPr>
      <w:r>
        <w:rPr>
          <w:color w:val="000000"/>
        </w:rPr>
        <w:t xml:space="preserve">This large-scale retrospective cohort study will be conducted across a network of European healthcare databases standardized to the OMOP CDM. Databases assessed in this study are either: a) Bayer data </w:t>
      </w:r>
      <w:r>
        <w:t>assets</w:t>
      </w:r>
      <w:r>
        <w:rPr>
          <w:color w:val="000000"/>
        </w:rPr>
        <w:t xml:space="preserve"> (CPRD GOLD</w:t>
      </w:r>
      <w:r w:rsidR="006A504C">
        <w:rPr>
          <w:color w:val="000000"/>
        </w:rPr>
        <w:t>, CPRD Aurum, Optum Claims, MarketScan</w:t>
      </w:r>
      <w:r>
        <w:rPr>
          <w:color w:val="000000"/>
        </w:rPr>
        <w:t>) or b) participating EHDEN data</w:t>
      </w:r>
      <w:r w:rsidR="006A504C">
        <w:rPr>
          <w:color w:val="000000"/>
        </w:rPr>
        <w:t xml:space="preserve"> </w:t>
      </w:r>
      <w:r>
        <w:rPr>
          <w:color w:val="000000"/>
        </w:rPr>
        <w:t>partners. The final list of EHDEN data partners will be provided in the Data Sources section.</w:t>
      </w:r>
    </w:p>
    <w:p w14:paraId="00000028" w14:textId="77777777" w:rsidR="00C700AD" w:rsidRDefault="0007224E">
      <w:pPr>
        <w:pBdr>
          <w:top w:val="nil"/>
          <w:left w:val="nil"/>
          <w:bottom w:val="nil"/>
          <w:right w:val="nil"/>
          <w:between w:val="nil"/>
        </w:pBdr>
        <w:spacing w:before="180" w:after="180"/>
        <w:rPr>
          <w:color w:val="000000"/>
        </w:rPr>
      </w:pPr>
      <w:r>
        <w:rPr>
          <w:color w:val="000000"/>
        </w:rPr>
        <w:t xml:space="preserve">The study period begins on January 1, 1999 (or earliest date of data availability following this date) and </w:t>
      </w:r>
      <w:r>
        <w:t>ends</w:t>
      </w:r>
      <w:r>
        <w:rPr>
          <w:color w:val="000000"/>
        </w:rPr>
        <w:t xml:space="preserve"> at the latest date of data availability in each database. Persons involved in this study must have a minimum of one-year prior observation in the database, </w:t>
      </w:r>
      <w:r>
        <w:t>therefore</w:t>
      </w:r>
      <w:r>
        <w:rPr>
          <w:color w:val="000000"/>
        </w:rPr>
        <w:t xml:space="preserve"> the indexing period begins on January 1, 2000.</w:t>
      </w:r>
    </w:p>
    <w:p w14:paraId="00000029" w14:textId="77777777" w:rsidR="00C700AD" w:rsidRDefault="0007224E">
      <w:pPr>
        <w:pBdr>
          <w:top w:val="nil"/>
          <w:left w:val="nil"/>
          <w:bottom w:val="nil"/>
          <w:right w:val="nil"/>
          <w:between w:val="nil"/>
        </w:pBdr>
        <w:spacing w:before="180" w:after="180"/>
        <w:rPr>
          <w:color w:val="000000"/>
        </w:rPr>
      </w:pPr>
      <w:r>
        <w:rPr>
          <w:color w:val="000000"/>
        </w:rPr>
        <w:t>The study population for this study are women between the ages of 11 and 55 who have a first-time diagnosis of HMB, given that they have at least 365 days of continuous observation prior to the index date. More details of the study population are found in the study population section.</w:t>
      </w:r>
    </w:p>
    <w:p w14:paraId="0000002A" w14:textId="77777777" w:rsidR="00C700AD" w:rsidRDefault="0007224E">
      <w:pPr>
        <w:pStyle w:val="Heading2"/>
      </w:pPr>
      <w:bookmarkStart w:id="11" w:name="bookmark=id.17dp8vu" w:colFirst="0" w:colLast="0"/>
      <w:bookmarkStart w:id="12" w:name="_heading=h.3rdcrjn" w:colFirst="0" w:colLast="0"/>
      <w:bookmarkEnd w:id="11"/>
      <w:bookmarkEnd w:id="12"/>
      <w:r>
        <w:t>4.1</w:t>
      </w:r>
      <w:sdt>
        <w:sdtPr>
          <w:tag w:val="goog_rdk_0"/>
          <w:id w:val="-529260181"/>
        </w:sdtPr>
        <w:sdtContent/>
      </w:sdt>
      <w:r>
        <w:t xml:space="preserve"> Study Population</w:t>
      </w:r>
    </w:p>
    <w:p w14:paraId="0000002B" w14:textId="254EC85E" w:rsidR="00C700AD" w:rsidRDefault="0007224E">
      <w:pPr>
        <w:pBdr>
          <w:top w:val="nil"/>
          <w:left w:val="nil"/>
          <w:bottom w:val="nil"/>
          <w:right w:val="nil"/>
          <w:between w:val="nil"/>
        </w:pBdr>
        <w:spacing w:before="180" w:after="180"/>
        <w:rPr>
          <w:color w:val="000000"/>
        </w:rPr>
      </w:pPr>
      <w:r>
        <w:rPr>
          <w:color w:val="000000"/>
        </w:rPr>
        <w:t xml:space="preserve">The study population are women between the ages of 11 to 55 who with a diagnosis of heavy-menstrual bleeding (index event) </w:t>
      </w:r>
      <w:r w:rsidR="006A504C">
        <w:rPr>
          <w:color w:val="000000"/>
        </w:rPr>
        <w:t xml:space="preserve">on or after January 1, </w:t>
      </w:r>
      <w:proofErr w:type="gramStart"/>
      <w:r w:rsidR="006A504C">
        <w:rPr>
          <w:color w:val="000000"/>
        </w:rPr>
        <w:t>2000</w:t>
      </w:r>
      <w:proofErr w:type="gramEnd"/>
      <w:r w:rsidR="006A504C">
        <w:rPr>
          <w:color w:val="000000"/>
        </w:rPr>
        <w:t xml:space="preserve"> and up to the date of latest data availability at the time of study conduct. Study end date might show variability across data sources</w:t>
      </w:r>
      <w:r>
        <w:rPr>
          <w:color w:val="000000"/>
        </w:rPr>
        <w:t>. Women entering the HMB cohort must have a minimum of 365 days of prior observation. Female patients are excluded from the cohort if they have one of the following criteria:</w:t>
      </w:r>
    </w:p>
    <w:p w14:paraId="0000002C" w14:textId="508B0A3C" w:rsidR="00C700AD" w:rsidRDefault="0007224E">
      <w:pPr>
        <w:numPr>
          <w:ilvl w:val="0"/>
          <w:numId w:val="11"/>
        </w:numPr>
        <w:pBdr>
          <w:top w:val="nil"/>
          <w:left w:val="nil"/>
          <w:bottom w:val="nil"/>
          <w:right w:val="nil"/>
          <w:between w:val="nil"/>
        </w:pBdr>
        <w:spacing w:before="36" w:after="36"/>
      </w:pPr>
      <w:r>
        <w:rPr>
          <w:color w:val="000000"/>
        </w:rPr>
        <w:t>Observation of a hysterectomy or bilateral ovariectomy</w:t>
      </w:r>
    </w:p>
    <w:p w14:paraId="0000002D" w14:textId="7DBB9C3B" w:rsidR="00C700AD" w:rsidRDefault="0007224E">
      <w:pPr>
        <w:numPr>
          <w:ilvl w:val="0"/>
          <w:numId w:val="11"/>
        </w:numPr>
        <w:pBdr>
          <w:top w:val="nil"/>
          <w:left w:val="nil"/>
          <w:bottom w:val="nil"/>
          <w:right w:val="nil"/>
          <w:between w:val="nil"/>
        </w:pBdr>
        <w:spacing w:before="36" w:after="36"/>
      </w:pPr>
      <w:r>
        <w:rPr>
          <w:color w:val="000000"/>
        </w:rPr>
        <w:t>Observation of a menopause diagnosis</w:t>
      </w:r>
    </w:p>
    <w:p w14:paraId="69153C13" w14:textId="3DF77F2E" w:rsidR="006A504C" w:rsidRDefault="0007224E">
      <w:pPr>
        <w:numPr>
          <w:ilvl w:val="0"/>
          <w:numId w:val="11"/>
        </w:numPr>
        <w:pBdr>
          <w:top w:val="nil"/>
          <w:left w:val="nil"/>
          <w:bottom w:val="nil"/>
          <w:right w:val="nil"/>
          <w:between w:val="nil"/>
        </w:pBdr>
        <w:spacing w:before="36" w:after="36"/>
      </w:pPr>
      <w:r>
        <w:rPr>
          <w:color w:val="000000"/>
        </w:rPr>
        <w:t>Observation of other gynecological bleeding (vaginal bleeding outside the menstrual cycle)</w:t>
      </w:r>
    </w:p>
    <w:p w14:paraId="0000002F" w14:textId="77777777" w:rsidR="00C700AD" w:rsidRDefault="0007224E">
      <w:pPr>
        <w:pBdr>
          <w:top w:val="nil"/>
          <w:left w:val="nil"/>
          <w:bottom w:val="nil"/>
          <w:right w:val="nil"/>
          <w:between w:val="nil"/>
        </w:pBdr>
        <w:spacing w:before="180" w:after="180"/>
        <w:rPr>
          <w:color w:val="000000"/>
        </w:rPr>
      </w:pPr>
      <w:r>
        <w:rPr>
          <w:color w:val="000000"/>
        </w:rPr>
        <w:t>Female patients are followed up until end of continuous observation or observation of one for the follow, whichever occurs first:</w:t>
      </w:r>
    </w:p>
    <w:p w14:paraId="00000030" w14:textId="72955E7B" w:rsidR="00C700AD" w:rsidRDefault="0007224E" w:rsidP="007B3A06">
      <w:pPr>
        <w:numPr>
          <w:ilvl w:val="0"/>
          <w:numId w:val="26"/>
        </w:numPr>
        <w:pBdr>
          <w:top w:val="nil"/>
          <w:left w:val="nil"/>
          <w:bottom w:val="nil"/>
          <w:right w:val="nil"/>
          <w:between w:val="nil"/>
        </w:pBdr>
        <w:spacing w:before="36" w:after="36"/>
      </w:pPr>
      <w:r>
        <w:rPr>
          <w:color w:val="000000"/>
        </w:rPr>
        <w:t>Death</w:t>
      </w:r>
    </w:p>
    <w:p w14:paraId="00000031" w14:textId="7C368144" w:rsidR="00C700AD" w:rsidRDefault="0007224E" w:rsidP="007B3A06">
      <w:pPr>
        <w:numPr>
          <w:ilvl w:val="0"/>
          <w:numId w:val="26"/>
        </w:numPr>
        <w:pBdr>
          <w:top w:val="nil"/>
          <w:left w:val="nil"/>
          <w:bottom w:val="nil"/>
          <w:right w:val="nil"/>
          <w:between w:val="nil"/>
        </w:pBdr>
        <w:spacing w:before="36" w:after="36"/>
      </w:pPr>
      <w:r>
        <w:rPr>
          <w:color w:val="000000"/>
        </w:rPr>
        <w:t>Turning age 55 (indicating transition into natural menopause)</w:t>
      </w:r>
    </w:p>
    <w:p w14:paraId="00000032" w14:textId="5B596FC9" w:rsidR="00C700AD" w:rsidRDefault="0007224E" w:rsidP="007B3A06">
      <w:pPr>
        <w:numPr>
          <w:ilvl w:val="0"/>
          <w:numId w:val="26"/>
        </w:numPr>
        <w:pBdr>
          <w:top w:val="nil"/>
          <w:left w:val="nil"/>
          <w:bottom w:val="nil"/>
          <w:right w:val="nil"/>
          <w:between w:val="nil"/>
        </w:pBdr>
        <w:spacing w:before="36" w:after="36"/>
      </w:pPr>
      <w:r>
        <w:rPr>
          <w:color w:val="000000"/>
        </w:rPr>
        <w:t>Observation of a hysterectomy or bilateral ovariectomy</w:t>
      </w:r>
    </w:p>
    <w:p w14:paraId="00000033" w14:textId="701A96AC" w:rsidR="00C700AD" w:rsidRPr="004269F5" w:rsidRDefault="0007224E" w:rsidP="007B3A06">
      <w:pPr>
        <w:numPr>
          <w:ilvl w:val="0"/>
          <w:numId w:val="26"/>
        </w:numPr>
        <w:pBdr>
          <w:top w:val="nil"/>
          <w:left w:val="nil"/>
          <w:bottom w:val="nil"/>
          <w:right w:val="nil"/>
          <w:between w:val="nil"/>
        </w:pBdr>
        <w:spacing w:before="36" w:after="36"/>
      </w:pPr>
      <w:r>
        <w:rPr>
          <w:color w:val="000000"/>
        </w:rPr>
        <w:lastRenderedPageBreak/>
        <w:t>Observation of a menopause diagnosis</w:t>
      </w:r>
    </w:p>
    <w:p w14:paraId="1A81A504" w14:textId="77777777" w:rsidR="004269F5" w:rsidRDefault="004269F5" w:rsidP="004269F5">
      <w:pPr>
        <w:pBdr>
          <w:top w:val="nil"/>
          <w:left w:val="nil"/>
          <w:bottom w:val="nil"/>
          <w:right w:val="nil"/>
          <w:between w:val="nil"/>
        </w:pBdr>
        <w:spacing w:before="36" w:after="36"/>
        <w:rPr>
          <w:color w:val="000000"/>
        </w:rPr>
      </w:pPr>
    </w:p>
    <w:p w14:paraId="0186DE45" w14:textId="7B27E881" w:rsidR="00FA4A46" w:rsidRDefault="004269F5" w:rsidP="00FA4A46">
      <w:pPr>
        <w:pStyle w:val="Heading3"/>
      </w:pPr>
      <w:r>
        <w:t xml:space="preserve">4.1.1 </w:t>
      </w:r>
      <w:r w:rsidR="00FA4A46">
        <w:t>Incidence Denominator Cohort</w:t>
      </w:r>
    </w:p>
    <w:p w14:paraId="59A2F616" w14:textId="04D3E692" w:rsidR="00FA4A46" w:rsidRDefault="00FA4A46" w:rsidP="00FA4A46">
      <w:pPr>
        <w:pStyle w:val="BodyText"/>
        <w:rPr>
          <w:color w:val="000000"/>
        </w:rPr>
      </w:pPr>
      <w:r>
        <w:rPr>
          <w:color w:val="000000"/>
        </w:rPr>
        <w:t xml:space="preserve">For the incidence calculation, the denominator is </w:t>
      </w:r>
      <w:sdt>
        <w:sdtPr>
          <w:tag w:val="goog_rdk_14"/>
          <w:id w:val="61378245"/>
        </w:sdtPr>
        <w:sdtContent/>
      </w:sdt>
      <w:r>
        <w:rPr>
          <w:color w:val="000000"/>
        </w:rPr>
        <w:t xml:space="preserve"> women with any kind of healthcare (index event) observed between the years of 2000 and 2022. Women in the denominator cohort must have a minimum of 365 days of prior observation. </w:t>
      </w:r>
    </w:p>
    <w:p w14:paraId="2CDC6E59" w14:textId="77777777" w:rsidR="00FA4A46" w:rsidRDefault="00FA4A46" w:rsidP="00FA4A46">
      <w:pPr>
        <w:pBdr>
          <w:top w:val="nil"/>
          <w:left w:val="nil"/>
          <w:bottom w:val="nil"/>
          <w:right w:val="nil"/>
          <w:between w:val="nil"/>
        </w:pBdr>
        <w:spacing w:before="180" w:after="180"/>
        <w:rPr>
          <w:color w:val="000000"/>
        </w:rPr>
      </w:pPr>
      <w:r>
        <w:rPr>
          <w:color w:val="000000"/>
        </w:rPr>
        <w:t>Female patients are followed up until end of continuous observation or observation of one for the follow, whichever occurs first:</w:t>
      </w:r>
    </w:p>
    <w:p w14:paraId="7B6BF606" w14:textId="77777777" w:rsidR="006A504C" w:rsidRPr="00093370" w:rsidRDefault="006A504C" w:rsidP="006A504C">
      <w:pPr>
        <w:pStyle w:val="ListParagraph"/>
        <w:numPr>
          <w:ilvl w:val="0"/>
          <w:numId w:val="27"/>
        </w:numPr>
        <w:pBdr>
          <w:top w:val="nil"/>
          <w:left w:val="nil"/>
          <w:bottom w:val="nil"/>
          <w:right w:val="nil"/>
          <w:between w:val="nil"/>
        </w:pBdr>
        <w:spacing w:before="180" w:after="180"/>
        <w:rPr>
          <w:color w:val="000000"/>
        </w:rPr>
      </w:pPr>
      <w:r w:rsidRPr="00093370">
        <w:rPr>
          <w:color w:val="000000"/>
        </w:rPr>
        <w:t>end of continuous observation in the database</w:t>
      </w:r>
    </w:p>
    <w:p w14:paraId="77CA48CD" w14:textId="0C5F11D9" w:rsidR="006A504C" w:rsidRPr="00093370" w:rsidRDefault="006A504C" w:rsidP="006A504C">
      <w:pPr>
        <w:pStyle w:val="ListParagraph"/>
        <w:numPr>
          <w:ilvl w:val="0"/>
          <w:numId w:val="27"/>
        </w:numPr>
        <w:pBdr>
          <w:top w:val="nil"/>
          <w:left w:val="nil"/>
          <w:bottom w:val="nil"/>
          <w:right w:val="nil"/>
          <w:between w:val="nil"/>
        </w:pBdr>
        <w:spacing w:before="180" w:after="180"/>
        <w:rPr>
          <w:color w:val="000000"/>
        </w:rPr>
      </w:pPr>
      <w:r>
        <w:rPr>
          <w:color w:val="000000"/>
        </w:rPr>
        <w:t xml:space="preserve">any kind of healthcare interaction at </w:t>
      </w:r>
      <w:r w:rsidRPr="00093370">
        <w:rPr>
          <w:color w:val="000000"/>
        </w:rPr>
        <w:t>age &gt; 55 years</w:t>
      </w:r>
    </w:p>
    <w:p w14:paraId="2657CDA5" w14:textId="77777777" w:rsidR="006A504C" w:rsidRPr="00093370" w:rsidRDefault="006A504C" w:rsidP="006A504C">
      <w:pPr>
        <w:pStyle w:val="ListParagraph"/>
        <w:numPr>
          <w:ilvl w:val="0"/>
          <w:numId w:val="27"/>
        </w:numPr>
        <w:pBdr>
          <w:top w:val="nil"/>
          <w:left w:val="nil"/>
          <w:bottom w:val="nil"/>
          <w:right w:val="nil"/>
          <w:between w:val="nil"/>
        </w:pBdr>
        <w:spacing w:before="180" w:after="180"/>
        <w:rPr>
          <w:color w:val="000000"/>
        </w:rPr>
      </w:pPr>
      <w:r w:rsidRPr="00093370">
        <w:rPr>
          <w:color w:val="000000"/>
        </w:rPr>
        <w:t>menopause (induced or natural)</w:t>
      </w:r>
    </w:p>
    <w:p w14:paraId="1178FF72" w14:textId="77777777" w:rsidR="006A504C" w:rsidRPr="00093370" w:rsidRDefault="006A504C" w:rsidP="006A504C">
      <w:pPr>
        <w:pStyle w:val="ListParagraph"/>
        <w:numPr>
          <w:ilvl w:val="0"/>
          <w:numId w:val="27"/>
        </w:numPr>
        <w:pBdr>
          <w:top w:val="nil"/>
          <w:left w:val="nil"/>
          <w:bottom w:val="nil"/>
          <w:right w:val="nil"/>
          <w:between w:val="nil"/>
        </w:pBdr>
        <w:spacing w:before="180" w:after="180"/>
        <w:rPr>
          <w:color w:val="000000"/>
        </w:rPr>
      </w:pPr>
      <w:r w:rsidRPr="00093370">
        <w:rPr>
          <w:color w:val="000000"/>
        </w:rPr>
        <w:t>hysterectomy or bilateral oophorectomy</w:t>
      </w:r>
    </w:p>
    <w:p w14:paraId="69EC7D59" w14:textId="77777777" w:rsidR="006A504C" w:rsidRPr="00093370" w:rsidRDefault="006A504C" w:rsidP="006A504C">
      <w:pPr>
        <w:pStyle w:val="ListParagraph"/>
        <w:numPr>
          <w:ilvl w:val="0"/>
          <w:numId w:val="27"/>
        </w:numPr>
        <w:pBdr>
          <w:top w:val="nil"/>
          <w:left w:val="nil"/>
          <w:bottom w:val="nil"/>
          <w:right w:val="nil"/>
          <w:between w:val="nil"/>
        </w:pBdr>
        <w:spacing w:before="180" w:after="180"/>
        <w:rPr>
          <w:color w:val="000000"/>
        </w:rPr>
      </w:pPr>
      <w:r w:rsidRPr="00093370">
        <w:rPr>
          <w:color w:val="000000"/>
        </w:rPr>
        <w:t>uterine or ovarian cancer</w:t>
      </w:r>
    </w:p>
    <w:p w14:paraId="30919D5E" w14:textId="77777777" w:rsidR="006A504C" w:rsidRPr="00093370" w:rsidRDefault="006A504C" w:rsidP="006A504C">
      <w:pPr>
        <w:pStyle w:val="ListParagraph"/>
        <w:numPr>
          <w:ilvl w:val="0"/>
          <w:numId w:val="27"/>
        </w:numPr>
        <w:pBdr>
          <w:top w:val="nil"/>
          <w:left w:val="nil"/>
          <w:bottom w:val="nil"/>
          <w:right w:val="nil"/>
          <w:between w:val="nil"/>
        </w:pBdr>
        <w:spacing w:before="180" w:after="180"/>
        <w:rPr>
          <w:color w:val="000000"/>
        </w:rPr>
      </w:pPr>
      <w:r w:rsidRPr="00093370">
        <w:rPr>
          <w:color w:val="000000"/>
        </w:rPr>
        <w:t>pregnancy</w:t>
      </w:r>
    </w:p>
    <w:p w14:paraId="5D4EF76A" w14:textId="2E5C6343" w:rsidR="006A504C" w:rsidRPr="00093370" w:rsidRDefault="007B3A06" w:rsidP="006A504C">
      <w:pPr>
        <w:pStyle w:val="ListParagraph"/>
        <w:numPr>
          <w:ilvl w:val="0"/>
          <w:numId w:val="27"/>
        </w:numPr>
        <w:pBdr>
          <w:top w:val="nil"/>
          <w:left w:val="nil"/>
          <w:bottom w:val="nil"/>
          <w:right w:val="nil"/>
          <w:between w:val="nil"/>
        </w:pBdr>
        <w:spacing w:before="180" w:after="180"/>
        <w:rPr>
          <w:color w:val="000000"/>
        </w:rPr>
      </w:pPr>
      <w:r>
        <w:rPr>
          <w:color w:val="000000"/>
        </w:rPr>
        <w:t>death</w:t>
      </w:r>
    </w:p>
    <w:p w14:paraId="57DDC00D" w14:textId="77777777" w:rsidR="002D4221" w:rsidRDefault="002D4221" w:rsidP="002D4221">
      <w:pPr>
        <w:pBdr>
          <w:top w:val="nil"/>
          <w:left w:val="nil"/>
          <w:bottom w:val="nil"/>
          <w:right w:val="nil"/>
          <w:between w:val="nil"/>
        </w:pBdr>
        <w:spacing w:before="36" w:after="36"/>
      </w:pPr>
    </w:p>
    <w:p w14:paraId="2DD0F9DA" w14:textId="2411B7F8" w:rsidR="002D4221" w:rsidRPr="002D4221" w:rsidRDefault="002D4221" w:rsidP="002D4221">
      <w:pPr>
        <w:pBdr>
          <w:top w:val="nil"/>
          <w:left w:val="nil"/>
          <w:bottom w:val="nil"/>
          <w:right w:val="nil"/>
          <w:between w:val="nil"/>
        </w:pBdr>
        <w:spacing w:before="36" w:after="36"/>
      </w:pPr>
      <w:r>
        <w:t xml:space="preserve">Concepts and logic for the cohort definitions of the study population and incidence denominator will be supplied in the </w:t>
      </w:r>
      <w:proofErr w:type="spellStart"/>
      <w:r w:rsidRPr="002D4221">
        <w:rPr>
          <w:i/>
          <w:iCs/>
        </w:rPr>
        <w:t>CohortDetails</w:t>
      </w:r>
      <w:proofErr w:type="spellEnd"/>
      <w:r w:rsidRPr="002D4221">
        <w:rPr>
          <w:i/>
          <w:iCs/>
        </w:rPr>
        <w:t xml:space="preserve"> </w:t>
      </w:r>
      <w:r>
        <w:t xml:space="preserve">supplementary file. </w:t>
      </w:r>
    </w:p>
    <w:p w14:paraId="7CC975D3" w14:textId="77777777" w:rsidR="004269F5" w:rsidRDefault="004269F5" w:rsidP="004269F5">
      <w:pPr>
        <w:pBdr>
          <w:top w:val="nil"/>
          <w:left w:val="nil"/>
          <w:bottom w:val="nil"/>
          <w:right w:val="nil"/>
          <w:between w:val="nil"/>
        </w:pBdr>
        <w:spacing w:before="36" w:after="36"/>
      </w:pPr>
    </w:p>
    <w:p w14:paraId="00000034" w14:textId="77777777" w:rsidR="00C700AD" w:rsidRDefault="0007224E">
      <w:pPr>
        <w:pStyle w:val="Heading2"/>
      </w:pPr>
      <w:bookmarkStart w:id="13" w:name="bookmark=id.26in1rg" w:colFirst="0" w:colLast="0"/>
      <w:bookmarkStart w:id="14" w:name="_heading=h.lnxbz9" w:colFirst="0" w:colLast="0"/>
      <w:bookmarkEnd w:id="13"/>
      <w:bookmarkEnd w:id="14"/>
      <w:r>
        <w:t>4.2 Exposure Definition</w:t>
      </w:r>
    </w:p>
    <w:p w14:paraId="00000035" w14:textId="77777777" w:rsidR="00C700AD" w:rsidRDefault="0007224E">
      <w:pPr>
        <w:pBdr>
          <w:top w:val="nil"/>
          <w:left w:val="nil"/>
          <w:bottom w:val="nil"/>
          <w:right w:val="nil"/>
          <w:between w:val="nil"/>
        </w:pBdr>
        <w:spacing w:before="180" w:after="180"/>
        <w:rPr>
          <w:color w:val="000000"/>
        </w:rPr>
      </w:pPr>
      <w:r>
        <w:rPr>
          <w:color w:val="000000"/>
        </w:rPr>
        <w:t>There is no exposure definition in this study.</w:t>
      </w:r>
    </w:p>
    <w:p w14:paraId="00000036" w14:textId="77777777" w:rsidR="00C700AD" w:rsidRDefault="0007224E">
      <w:pPr>
        <w:pStyle w:val="Heading2"/>
      </w:pPr>
      <w:bookmarkStart w:id="15" w:name="bookmark=id.35nkun2" w:colFirst="0" w:colLast="0"/>
      <w:bookmarkStart w:id="16" w:name="_heading=h.1ksv4uv" w:colFirst="0" w:colLast="0"/>
      <w:bookmarkEnd w:id="15"/>
      <w:bookmarkEnd w:id="16"/>
      <w:r>
        <w:t>4.3 Outcome Definition</w:t>
      </w:r>
    </w:p>
    <w:p w14:paraId="00000037" w14:textId="77777777" w:rsidR="00C700AD" w:rsidRDefault="0007224E">
      <w:pPr>
        <w:pBdr>
          <w:top w:val="nil"/>
          <w:left w:val="nil"/>
          <w:bottom w:val="nil"/>
          <w:right w:val="nil"/>
          <w:between w:val="nil"/>
        </w:pBdr>
        <w:spacing w:before="180" w:after="180"/>
        <w:rPr>
          <w:color w:val="000000"/>
        </w:rPr>
      </w:pPr>
      <w:r>
        <w:rPr>
          <w:color w:val="000000"/>
        </w:rPr>
        <w:t>There is no outcome definition in this study.</w:t>
      </w:r>
    </w:p>
    <w:p w14:paraId="00000038" w14:textId="77777777" w:rsidR="00C700AD" w:rsidRDefault="0007224E">
      <w:pPr>
        <w:pStyle w:val="Heading1"/>
      </w:pPr>
      <w:bookmarkStart w:id="17" w:name="bookmark=id.44sinio" w:colFirst="0" w:colLast="0"/>
      <w:bookmarkStart w:id="18" w:name="_heading=h.2jxsxqh" w:colFirst="0" w:colLast="0"/>
      <w:bookmarkEnd w:id="17"/>
      <w:bookmarkEnd w:id="18"/>
      <w:r>
        <w:t>5. Data Sources</w:t>
      </w:r>
    </w:p>
    <w:p w14:paraId="00000039" w14:textId="2A17D063" w:rsidR="00C700AD" w:rsidRDefault="0007224E">
      <w:pPr>
        <w:pBdr>
          <w:top w:val="nil"/>
          <w:left w:val="nil"/>
          <w:bottom w:val="nil"/>
          <w:right w:val="nil"/>
          <w:between w:val="nil"/>
        </w:pBdr>
        <w:spacing w:before="180" w:after="180"/>
        <w:rPr>
          <w:color w:val="000000"/>
        </w:rPr>
      </w:pPr>
      <w:r>
        <w:rPr>
          <w:color w:val="000000"/>
        </w:rPr>
        <w:t xml:space="preserve">The </w:t>
      </w:r>
      <w:r>
        <w:t>data sources</w:t>
      </w:r>
      <w:r>
        <w:rPr>
          <w:color w:val="000000"/>
        </w:rPr>
        <w:t xml:space="preserve"> for this study </w:t>
      </w:r>
      <w:r w:rsidR="00F315DA">
        <w:rPr>
          <w:color w:val="000000"/>
        </w:rPr>
        <w:t>include</w:t>
      </w:r>
      <w:r>
        <w:rPr>
          <w:color w:val="000000"/>
        </w:rPr>
        <w:t xml:space="preserve"> a) Bayer OMOP assets</w:t>
      </w:r>
      <w:r w:rsidR="00F315DA">
        <w:rPr>
          <w:color w:val="000000"/>
        </w:rPr>
        <w:t xml:space="preserve"> of CPRD </w:t>
      </w:r>
      <w:r w:rsidR="006A504C">
        <w:rPr>
          <w:color w:val="000000"/>
        </w:rPr>
        <w:t xml:space="preserve">Aurum, CPRD GOLD, </w:t>
      </w:r>
      <w:r w:rsidR="00F315DA">
        <w:rPr>
          <w:color w:val="000000"/>
        </w:rPr>
        <w:t>Optum Claims</w:t>
      </w:r>
      <w:r w:rsidR="006A504C">
        <w:rPr>
          <w:color w:val="000000"/>
        </w:rPr>
        <w:t>, MarketScan</w:t>
      </w:r>
      <w:r>
        <w:rPr>
          <w:color w:val="000000"/>
        </w:rPr>
        <w:t xml:space="preserve"> and b) European databases that are part of EHDEN. All databases used in this study have been standardized to the OMOP CDM.</w:t>
      </w:r>
    </w:p>
    <w:p w14:paraId="0000003A" w14:textId="77777777" w:rsidR="00C700AD" w:rsidRDefault="0007224E">
      <w:pPr>
        <w:keepNext/>
        <w:pBdr>
          <w:top w:val="nil"/>
          <w:left w:val="nil"/>
          <w:bottom w:val="nil"/>
          <w:right w:val="nil"/>
          <w:between w:val="nil"/>
        </w:pBdr>
        <w:spacing w:after="120"/>
        <w:rPr>
          <w:i/>
          <w:color w:val="000000"/>
        </w:rPr>
      </w:pPr>
      <w:bookmarkStart w:id="19" w:name="bookmark=id.z337ya" w:colFirst="0" w:colLast="0"/>
      <w:bookmarkEnd w:id="19"/>
      <w:r>
        <w:rPr>
          <w:i/>
          <w:color w:val="000000"/>
        </w:rPr>
        <w:t xml:space="preserve">Table 1: Data Sources used in </w:t>
      </w:r>
      <w:proofErr w:type="gramStart"/>
      <w:r>
        <w:rPr>
          <w:i/>
          <w:color w:val="000000"/>
        </w:rPr>
        <w:t>study</w:t>
      </w:r>
      <w:proofErr w:type="gramEnd"/>
    </w:p>
    <w:tbl>
      <w:tblPr>
        <w:tblStyle w:val="a"/>
        <w:tblW w:w="11070" w:type="dxa"/>
        <w:tblInd w:w="-360" w:type="dxa"/>
        <w:tblLayout w:type="fixed"/>
        <w:tblLook w:val="0020" w:firstRow="1" w:lastRow="0" w:firstColumn="0" w:lastColumn="0" w:noHBand="0" w:noVBand="0"/>
      </w:tblPr>
      <w:tblGrid>
        <w:gridCol w:w="1440"/>
        <w:gridCol w:w="1170"/>
        <w:gridCol w:w="990"/>
        <w:gridCol w:w="990"/>
        <w:gridCol w:w="1440"/>
        <w:gridCol w:w="5040"/>
        <w:tblGridChange w:id="20">
          <w:tblGrid>
            <w:gridCol w:w="1440"/>
            <w:gridCol w:w="1170"/>
            <w:gridCol w:w="990"/>
            <w:gridCol w:w="990"/>
            <w:gridCol w:w="1440"/>
            <w:gridCol w:w="5040"/>
          </w:tblGrid>
        </w:tblGridChange>
      </w:tblGrid>
      <w:tr w:rsidR="00C700AD" w14:paraId="08BC5DC7" w14:textId="77777777" w:rsidTr="007B3A06">
        <w:trPr>
          <w:cnfStyle w:val="100000000000" w:firstRow="1" w:lastRow="0" w:firstColumn="0" w:lastColumn="0" w:oddVBand="0" w:evenVBand="0" w:oddHBand="0" w:evenHBand="0" w:firstRowFirstColumn="0" w:firstRowLastColumn="0" w:lastRowFirstColumn="0" w:lastRowLastColumn="0"/>
          <w:tblHeader/>
        </w:trPr>
        <w:tc>
          <w:tcPr>
            <w:tcW w:w="1440" w:type="dxa"/>
            <w:tcBorders>
              <w:bottom w:val="single" w:sz="12" w:space="0" w:color="auto"/>
            </w:tcBorders>
          </w:tcPr>
          <w:p w14:paraId="0000003B" w14:textId="77777777" w:rsidR="00C700AD" w:rsidRDefault="0007224E">
            <w:pPr>
              <w:pBdr>
                <w:top w:val="nil"/>
                <w:left w:val="nil"/>
                <w:bottom w:val="nil"/>
                <w:right w:val="nil"/>
                <w:between w:val="nil"/>
              </w:pBdr>
              <w:spacing w:before="36" w:after="36"/>
              <w:rPr>
                <w:color w:val="000000"/>
              </w:rPr>
            </w:pPr>
            <w:r>
              <w:rPr>
                <w:color w:val="000000"/>
              </w:rPr>
              <w:t>Name</w:t>
            </w:r>
          </w:p>
        </w:tc>
        <w:tc>
          <w:tcPr>
            <w:tcW w:w="1170" w:type="dxa"/>
            <w:tcBorders>
              <w:bottom w:val="single" w:sz="12" w:space="0" w:color="auto"/>
            </w:tcBorders>
          </w:tcPr>
          <w:p w14:paraId="0000003C" w14:textId="77777777" w:rsidR="00C700AD" w:rsidRDefault="0007224E">
            <w:pPr>
              <w:pBdr>
                <w:top w:val="nil"/>
                <w:left w:val="nil"/>
                <w:bottom w:val="nil"/>
                <w:right w:val="nil"/>
                <w:between w:val="nil"/>
              </w:pBdr>
              <w:spacing w:before="36" w:after="36"/>
              <w:rPr>
                <w:color w:val="000000"/>
              </w:rPr>
            </w:pPr>
            <w:r>
              <w:rPr>
                <w:color w:val="000000"/>
              </w:rPr>
              <w:t>Country</w:t>
            </w:r>
          </w:p>
        </w:tc>
        <w:tc>
          <w:tcPr>
            <w:tcW w:w="990" w:type="dxa"/>
            <w:tcBorders>
              <w:bottom w:val="single" w:sz="12" w:space="0" w:color="auto"/>
            </w:tcBorders>
          </w:tcPr>
          <w:p w14:paraId="0000003D" w14:textId="77777777" w:rsidR="00C700AD" w:rsidRDefault="0007224E">
            <w:pPr>
              <w:pBdr>
                <w:top w:val="nil"/>
                <w:left w:val="nil"/>
                <w:bottom w:val="nil"/>
                <w:right w:val="nil"/>
                <w:between w:val="nil"/>
              </w:pBdr>
              <w:spacing w:before="36" w:after="36"/>
              <w:rPr>
                <w:color w:val="000000"/>
              </w:rPr>
            </w:pPr>
            <w:r>
              <w:rPr>
                <w:color w:val="000000"/>
              </w:rPr>
              <w:t>Type</w:t>
            </w:r>
          </w:p>
        </w:tc>
        <w:tc>
          <w:tcPr>
            <w:tcW w:w="990" w:type="dxa"/>
            <w:tcBorders>
              <w:bottom w:val="single" w:sz="12" w:space="0" w:color="auto"/>
            </w:tcBorders>
          </w:tcPr>
          <w:p w14:paraId="0000003E" w14:textId="77777777" w:rsidR="00C700AD" w:rsidRDefault="0007224E">
            <w:pPr>
              <w:pBdr>
                <w:top w:val="nil"/>
                <w:left w:val="nil"/>
                <w:bottom w:val="nil"/>
                <w:right w:val="nil"/>
                <w:between w:val="nil"/>
              </w:pBdr>
              <w:spacing w:before="36" w:after="36"/>
              <w:rPr>
                <w:color w:val="000000"/>
              </w:rPr>
            </w:pPr>
            <w:r>
              <w:rPr>
                <w:color w:val="000000"/>
              </w:rPr>
              <w:t>Size</w:t>
            </w:r>
          </w:p>
        </w:tc>
        <w:tc>
          <w:tcPr>
            <w:tcW w:w="1440" w:type="dxa"/>
            <w:tcBorders>
              <w:bottom w:val="single" w:sz="12" w:space="0" w:color="auto"/>
            </w:tcBorders>
          </w:tcPr>
          <w:p w14:paraId="0000003F" w14:textId="77777777" w:rsidR="00C700AD" w:rsidRDefault="0007224E">
            <w:pPr>
              <w:pBdr>
                <w:top w:val="nil"/>
                <w:left w:val="nil"/>
                <w:bottom w:val="nil"/>
                <w:right w:val="nil"/>
                <w:between w:val="nil"/>
              </w:pBdr>
              <w:spacing w:before="36" w:after="36"/>
              <w:rPr>
                <w:color w:val="000000"/>
              </w:rPr>
            </w:pPr>
            <w:r>
              <w:rPr>
                <w:color w:val="000000"/>
              </w:rPr>
              <w:t>Availability</w:t>
            </w:r>
          </w:p>
        </w:tc>
        <w:tc>
          <w:tcPr>
            <w:tcW w:w="5040" w:type="dxa"/>
            <w:tcBorders>
              <w:bottom w:val="single" w:sz="12" w:space="0" w:color="auto"/>
            </w:tcBorders>
          </w:tcPr>
          <w:p w14:paraId="00000040" w14:textId="77777777" w:rsidR="00C700AD" w:rsidRDefault="0007224E">
            <w:pPr>
              <w:pBdr>
                <w:top w:val="nil"/>
                <w:left w:val="nil"/>
                <w:bottom w:val="nil"/>
                <w:right w:val="nil"/>
                <w:between w:val="nil"/>
              </w:pBdr>
              <w:spacing w:before="36" w:after="36"/>
              <w:rPr>
                <w:color w:val="000000"/>
              </w:rPr>
            </w:pPr>
            <w:r>
              <w:rPr>
                <w:color w:val="000000"/>
              </w:rPr>
              <w:t>Description</w:t>
            </w:r>
          </w:p>
        </w:tc>
      </w:tr>
      <w:tr w:rsidR="00C700AD" w14:paraId="3D665331" w14:textId="77777777" w:rsidTr="007B3A06">
        <w:tc>
          <w:tcPr>
            <w:tcW w:w="1440" w:type="dxa"/>
            <w:tcBorders>
              <w:top w:val="single" w:sz="12" w:space="0" w:color="auto"/>
            </w:tcBorders>
          </w:tcPr>
          <w:p w14:paraId="6CAABE2E" w14:textId="77777777" w:rsidR="003B7F41" w:rsidRDefault="0007224E" w:rsidP="003B7F41">
            <w:pPr>
              <w:pBdr>
                <w:top w:val="nil"/>
                <w:left w:val="nil"/>
                <w:bottom w:val="nil"/>
                <w:right w:val="nil"/>
                <w:between w:val="nil"/>
              </w:pBdr>
              <w:spacing w:before="60" w:after="60"/>
              <w:rPr>
                <w:color w:val="000000"/>
              </w:rPr>
            </w:pPr>
            <w:r>
              <w:rPr>
                <w:color w:val="000000"/>
              </w:rPr>
              <w:t xml:space="preserve">CPRD </w:t>
            </w:r>
          </w:p>
          <w:p w14:paraId="00000041" w14:textId="412478C7" w:rsidR="00C700AD" w:rsidRDefault="006A504C" w:rsidP="003B7F41">
            <w:pPr>
              <w:pBdr>
                <w:top w:val="nil"/>
                <w:left w:val="nil"/>
                <w:bottom w:val="nil"/>
                <w:right w:val="nil"/>
                <w:between w:val="nil"/>
              </w:pBdr>
              <w:spacing w:before="60" w:after="60"/>
              <w:rPr>
                <w:color w:val="000000"/>
              </w:rPr>
            </w:pPr>
            <w:r>
              <w:rPr>
                <w:color w:val="000000"/>
              </w:rPr>
              <w:t>Aurum</w:t>
            </w:r>
          </w:p>
        </w:tc>
        <w:tc>
          <w:tcPr>
            <w:tcW w:w="1170" w:type="dxa"/>
            <w:tcBorders>
              <w:top w:val="single" w:sz="12" w:space="0" w:color="auto"/>
            </w:tcBorders>
          </w:tcPr>
          <w:p w14:paraId="00000042" w14:textId="77777777" w:rsidR="00C700AD" w:rsidRDefault="0007224E" w:rsidP="003B7F41">
            <w:pPr>
              <w:pBdr>
                <w:top w:val="nil"/>
                <w:left w:val="nil"/>
                <w:bottom w:val="nil"/>
                <w:right w:val="nil"/>
                <w:between w:val="nil"/>
              </w:pBdr>
              <w:spacing w:before="60" w:after="60"/>
              <w:rPr>
                <w:color w:val="000000"/>
              </w:rPr>
            </w:pPr>
            <w:r>
              <w:rPr>
                <w:color w:val="000000"/>
              </w:rPr>
              <w:t>UK</w:t>
            </w:r>
          </w:p>
        </w:tc>
        <w:tc>
          <w:tcPr>
            <w:tcW w:w="990" w:type="dxa"/>
            <w:tcBorders>
              <w:top w:val="single" w:sz="12" w:space="0" w:color="auto"/>
            </w:tcBorders>
          </w:tcPr>
          <w:p w14:paraId="00000043" w14:textId="77777777" w:rsidR="00C700AD" w:rsidRDefault="0007224E" w:rsidP="003B7F41">
            <w:pPr>
              <w:pBdr>
                <w:top w:val="nil"/>
                <w:left w:val="nil"/>
                <w:bottom w:val="nil"/>
                <w:right w:val="nil"/>
                <w:between w:val="nil"/>
              </w:pBdr>
              <w:spacing w:before="60" w:after="60"/>
              <w:rPr>
                <w:color w:val="000000"/>
              </w:rPr>
            </w:pPr>
            <w:r>
              <w:rPr>
                <w:color w:val="000000"/>
              </w:rPr>
              <w:t>EHR</w:t>
            </w:r>
          </w:p>
        </w:tc>
        <w:tc>
          <w:tcPr>
            <w:tcW w:w="990" w:type="dxa"/>
            <w:tcBorders>
              <w:top w:val="single" w:sz="12" w:space="0" w:color="auto"/>
            </w:tcBorders>
          </w:tcPr>
          <w:p w14:paraId="00000044" w14:textId="77777777" w:rsidR="00C700AD" w:rsidRDefault="00C700AD" w:rsidP="003B7F41">
            <w:pPr>
              <w:pBdr>
                <w:top w:val="nil"/>
                <w:left w:val="nil"/>
                <w:bottom w:val="nil"/>
                <w:right w:val="nil"/>
                <w:between w:val="nil"/>
              </w:pBdr>
              <w:spacing w:before="60" w:after="60"/>
              <w:rPr>
                <w:color w:val="000000"/>
              </w:rPr>
            </w:pPr>
          </w:p>
        </w:tc>
        <w:tc>
          <w:tcPr>
            <w:tcW w:w="1440" w:type="dxa"/>
            <w:tcBorders>
              <w:top w:val="single" w:sz="12" w:space="0" w:color="auto"/>
            </w:tcBorders>
          </w:tcPr>
          <w:p w14:paraId="00000045" w14:textId="77777777" w:rsidR="00C700AD" w:rsidRDefault="00C700AD" w:rsidP="003B7F41">
            <w:pPr>
              <w:pBdr>
                <w:top w:val="nil"/>
                <w:left w:val="nil"/>
                <w:bottom w:val="nil"/>
                <w:right w:val="nil"/>
                <w:between w:val="nil"/>
              </w:pBdr>
              <w:spacing w:before="60" w:after="60"/>
              <w:rPr>
                <w:color w:val="000000"/>
              </w:rPr>
            </w:pPr>
          </w:p>
        </w:tc>
        <w:tc>
          <w:tcPr>
            <w:tcW w:w="5040" w:type="dxa"/>
            <w:tcBorders>
              <w:top w:val="single" w:sz="12" w:space="0" w:color="auto"/>
            </w:tcBorders>
          </w:tcPr>
          <w:p w14:paraId="00000046" w14:textId="77777777" w:rsidR="00C700AD" w:rsidRDefault="0007224E" w:rsidP="003B7F41">
            <w:pPr>
              <w:pBdr>
                <w:top w:val="nil"/>
                <w:left w:val="nil"/>
                <w:bottom w:val="nil"/>
                <w:right w:val="nil"/>
                <w:between w:val="nil"/>
              </w:pBdr>
              <w:spacing w:before="60" w:after="60"/>
              <w:rPr>
                <w:color w:val="000000"/>
              </w:rPr>
            </w:pPr>
            <w:r>
              <w:rPr>
                <w:color w:val="000000"/>
              </w:rPr>
              <w:t>Primary care data from a participating electronic system in England</w:t>
            </w:r>
          </w:p>
        </w:tc>
      </w:tr>
      <w:tr w:rsidR="00C700AD" w14:paraId="1992459C" w14:textId="77777777" w:rsidTr="007B3A06">
        <w:tc>
          <w:tcPr>
            <w:tcW w:w="1440" w:type="dxa"/>
          </w:tcPr>
          <w:p w14:paraId="0335D732" w14:textId="77777777" w:rsidR="003B7F41" w:rsidRDefault="0007224E" w:rsidP="003B7F41">
            <w:pPr>
              <w:pBdr>
                <w:top w:val="nil"/>
                <w:left w:val="nil"/>
                <w:bottom w:val="nil"/>
                <w:right w:val="nil"/>
                <w:between w:val="nil"/>
              </w:pBdr>
              <w:spacing w:before="60" w:after="60"/>
              <w:rPr>
                <w:color w:val="000000"/>
              </w:rPr>
            </w:pPr>
            <w:r>
              <w:rPr>
                <w:color w:val="000000"/>
              </w:rPr>
              <w:t>CPRD</w:t>
            </w:r>
            <w:r w:rsidR="00F315DA">
              <w:rPr>
                <w:color w:val="000000"/>
              </w:rPr>
              <w:t xml:space="preserve"> </w:t>
            </w:r>
          </w:p>
          <w:p w14:paraId="00000047" w14:textId="6D4ECDB0" w:rsidR="00C700AD" w:rsidRDefault="00F315DA" w:rsidP="003B7F41">
            <w:pPr>
              <w:pBdr>
                <w:top w:val="nil"/>
                <w:left w:val="nil"/>
                <w:bottom w:val="nil"/>
                <w:right w:val="nil"/>
                <w:between w:val="nil"/>
              </w:pBdr>
              <w:spacing w:before="60" w:after="60"/>
              <w:rPr>
                <w:color w:val="000000"/>
              </w:rPr>
            </w:pPr>
            <w:r>
              <w:rPr>
                <w:color w:val="000000"/>
              </w:rPr>
              <w:t>GOLD</w:t>
            </w:r>
          </w:p>
        </w:tc>
        <w:tc>
          <w:tcPr>
            <w:tcW w:w="1170" w:type="dxa"/>
          </w:tcPr>
          <w:p w14:paraId="00000048" w14:textId="77777777" w:rsidR="00C700AD" w:rsidRDefault="0007224E" w:rsidP="003B7F41">
            <w:pPr>
              <w:pBdr>
                <w:top w:val="nil"/>
                <w:left w:val="nil"/>
                <w:bottom w:val="nil"/>
                <w:right w:val="nil"/>
                <w:between w:val="nil"/>
              </w:pBdr>
              <w:spacing w:before="60" w:after="60"/>
              <w:rPr>
                <w:color w:val="000000"/>
              </w:rPr>
            </w:pPr>
            <w:r>
              <w:rPr>
                <w:color w:val="000000"/>
              </w:rPr>
              <w:t>UK</w:t>
            </w:r>
          </w:p>
        </w:tc>
        <w:tc>
          <w:tcPr>
            <w:tcW w:w="990" w:type="dxa"/>
          </w:tcPr>
          <w:p w14:paraId="00000049" w14:textId="77777777" w:rsidR="00C700AD" w:rsidRDefault="0007224E" w:rsidP="003B7F41">
            <w:pPr>
              <w:pBdr>
                <w:top w:val="nil"/>
                <w:left w:val="nil"/>
                <w:bottom w:val="nil"/>
                <w:right w:val="nil"/>
                <w:between w:val="nil"/>
              </w:pBdr>
              <w:spacing w:before="60" w:after="60"/>
              <w:rPr>
                <w:color w:val="000000"/>
              </w:rPr>
            </w:pPr>
            <w:r>
              <w:rPr>
                <w:color w:val="000000"/>
              </w:rPr>
              <w:t>EHR</w:t>
            </w:r>
          </w:p>
        </w:tc>
        <w:tc>
          <w:tcPr>
            <w:tcW w:w="990" w:type="dxa"/>
          </w:tcPr>
          <w:p w14:paraId="0000004A" w14:textId="77777777" w:rsidR="00C700AD" w:rsidRDefault="00C700AD" w:rsidP="003B7F41">
            <w:pPr>
              <w:pBdr>
                <w:top w:val="nil"/>
                <w:left w:val="nil"/>
                <w:bottom w:val="nil"/>
                <w:right w:val="nil"/>
                <w:between w:val="nil"/>
              </w:pBdr>
              <w:spacing w:before="60" w:after="60"/>
              <w:rPr>
                <w:color w:val="000000"/>
              </w:rPr>
            </w:pPr>
          </w:p>
        </w:tc>
        <w:tc>
          <w:tcPr>
            <w:tcW w:w="1440" w:type="dxa"/>
          </w:tcPr>
          <w:p w14:paraId="0000004B" w14:textId="77777777" w:rsidR="00C700AD" w:rsidRDefault="00C700AD" w:rsidP="003B7F41">
            <w:pPr>
              <w:pBdr>
                <w:top w:val="nil"/>
                <w:left w:val="nil"/>
                <w:bottom w:val="nil"/>
                <w:right w:val="nil"/>
                <w:between w:val="nil"/>
              </w:pBdr>
              <w:spacing w:before="60" w:after="60"/>
              <w:rPr>
                <w:color w:val="000000"/>
              </w:rPr>
            </w:pPr>
          </w:p>
        </w:tc>
        <w:tc>
          <w:tcPr>
            <w:tcW w:w="5040" w:type="dxa"/>
          </w:tcPr>
          <w:p w14:paraId="0000004C" w14:textId="77777777" w:rsidR="00C700AD" w:rsidRDefault="0007224E" w:rsidP="003B7F41">
            <w:pPr>
              <w:pBdr>
                <w:top w:val="nil"/>
                <w:left w:val="nil"/>
                <w:bottom w:val="nil"/>
                <w:right w:val="nil"/>
                <w:between w:val="nil"/>
              </w:pBdr>
              <w:spacing w:before="60" w:after="60"/>
              <w:rPr>
                <w:color w:val="000000"/>
              </w:rPr>
            </w:pPr>
            <w:r>
              <w:rPr>
                <w:color w:val="000000"/>
              </w:rPr>
              <w:t>Primary care data from across the UK</w:t>
            </w:r>
          </w:p>
        </w:tc>
      </w:tr>
      <w:tr w:rsidR="00F315DA" w14:paraId="3685E872" w14:textId="77777777" w:rsidTr="007B3A06">
        <w:tc>
          <w:tcPr>
            <w:tcW w:w="1440" w:type="dxa"/>
          </w:tcPr>
          <w:p w14:paraId="7A94DBE6" w14:textId="151ACBA8" w:rsidR="00F315DA" w:rsidRDefault="00F315DA" w:rsidP="003B7F41">
            <w:pPr>
              <w:pBdr>
                <w:top w:val="nil"/>
                <w:left w:val="nil"/>
                <w:bottom w:val="nil"/>
                <w:right w:val="nil"/>
                <w:between w:val="nil"/>
              </w:pBdr>
              <w:spacing w:before="60" w:after="60"/>
              <w:rPr>
                <w:color w:val="000000"/>
              </w:rPr>
            </w:pPr>
            <w:r>
              <w:rPr>
                <w:color w:val="000000"/>
              </w:rPr>
              <w:lastRenderedPageBreak/>
              <w:t>Optum Claims</w:t>
            </w:r>
          </w:p>
        </w:tc>
        <w:tc>
          <w:tcPr>
            <w:tcW w:w="1170" w:type="dxa"/>
          </w:tcPr>
          <w:p w14:paraId="3BC51332" w14:textId="69CB24B4" w:rsidR="00F315DA" w:rsidRDefault="00F315DA" w:rsidP="003B7F41">
            <w:pPr>
              <w:pBdr>
                <w:top w:val="nil"/>
                <w:left w:val="nil"/>
                <w:bottom w:val="nil"/>
                <w:right w:val="nil"/>
                <w:between w:val="nil"/>
              </w:pBdr>
              <w:spacing w:before="60" w:after="60"/>
              <w:rPr>
                <w:color w:val="000000"/>
              </w:rPr>
            </w:pPr>
            <w:r>
              <w:rPr>
                <w:color w:val="000000"/>
              </w:rPr>
              <w:t>US</w:t>
            </w:r>
          </w:p>
        </w:tc>
        <w:tc>
          <w:tcPr>
            <w:tcW w:w="990" w:type="dxa"/>
          </w:tcPr>
          <w:p w14:paraId="127E3CC2" w14:textId="39E8FD63" w:rsidR="00F315DA" w:rsidRDefault="00F315DA" w:rsidP="003B7F41">
            <w:pPr>
              <w:pBdr>
                <w:top w:val="nil"/>
                <w:left w:val="nil"/>
                <w:bottom w:val="nil"/>
                <w:right w:val="nil"/>
                <w:between w:val="nil"/>
              </w:pBdr>
              <w:spacing w:before="60" w:after="60"/>
              <w:rPr>
                <w:color w:val="000000"/>
              </w:rPr>
            </w:pPr>
            <w:r>
              <w:rPr>
                <w:color w:val="000000"/>
              </w:rPr>
              <w:t>Claims</w:t>
            </w:r>
          </w:p>
        </w:tc>
        <w:tc>
          <w:tcPr>
            <w:tcW w:w="990" w:type="dxa"/>
          </w:tcPr>
          <w:p w14:paraId="0FED9EEB" w14:textId="77777777" w:rsidR="00F315DA" w:rsidRDefault="00F315DA" w:rsidP="003B7F41">
            <w:pPr>
              <w:pBdr>
                <w:top w:val="nil"/>
                <w:left w:val="nil"/>
                <w:bottom w:val="nil"/>
                <w:right w:val="nil"/>
                <w:between w:val="nil"/>
              </w:pBdr>
              <w:spacing w:before="60" w:after="60"/>
              <w:rPr>
                <w:color w:val="000000"/>
              </w:rPr>
            </w:pPr>
          </w:p>
        </w:tc>
        <w:tc>
          <w:tcPr>
            <w:tcW w:w="1440" w:type="dxa"/>
          </w:tcPr>
          <w:p w14:paraId="29F658F1" w14:textId="77777777" w:rsidR="00F315DA" w:rsidRDefault="00F315DA" w:rsidP="003B7F41">
            <w:pPr>
              <w:pBdr>
                <w:top w:val="nil"/>
                <w:left w:val="nil"/>
                <w:bottom w:val="nil"/>
                <w:right w:val="nil"/>
                <w:between w:val="nil"/>
              </w:pBdr>
              <w:spacing w:before="60" w:after="60"/>
              <w:rPr>
                <w:color w:val="000000"/>
              </w:rPr>
            </w:pPr>
          </w:p>
        </w:tc>
        <w:tc>
          <w:tcPr>
            <w:tcW w:w="5040" w:type="dxa"/>
          </w:tcPr>
          <w:p w14:paraId="6ABED889" w14:textId="203AE3A5" w:rsidR="00F315DA" w:rsidRDefault="003B7F41" w:rsidP="003B7F41">
            <w:pPr>
              <w:pBdr>
                <w:top w:val="nil"/>
                <w:left w:val="nil"/>
                <w:bottom w:val="nil"/>
                <w:right w:val="nil"/>
                <w:between w:val="nil"/>
              </w:pBdr>
              <w:spacing w:before="60" w:after="60"/>
              <w:rPr>
                <w:color w:val="000000"/>
              </w:rPr>
            </w:pPr>
            <w:r>
              <w:rPr>
                <w:color w:val="000000"/>
              </w:rPr>
              <w:t>US commercial claims covering all 50 states</w:t>
            </w:r>
          </w:p>
        </w:tc>
      </w:tr>
      <w:tr w:rsidR="0007224E" w14:paraId="2CA5FCEB" w14:textId="77777777" w:rsidTr="007B3A06">
        <w:tc>
          <w:tcPr>
            <w:tcW w:w="1440" w:type="dxa"/>
          </w:tcPr>
          <w:p w14:paraId="2C139394" w14:textId="10BD2AB3" w:rsidR="0007224E" w:rsidRDefault="0007224E" w:rsidP="003B7F41">
            <w:pPr>
              <w:pBdr>
                <w:top w:val="nil"/>
                <w:left w:val="nil"/>
                <w:bottom w:val="nil"/>
                <w:right w:val="nil"/>
                <w:between w:val="nil"/>
              </w:pBdr>
              <w:spacing w:before="60" w:after="60"/>
              <w:rPr>
                <w:color w:val="000000"/>
              </w:rPr>
            </w:pPr>
            <w:r>
              <w:rPr>
                <w:color w:val="000000"/>
              </w:rPr>
              <w:t>MarketScan</w:t>
            </w:r>
          </w:p>
        </w:tc>
        <w:tc>
          <w:tcPr>
            <w:tcW w:w="1170" w:type="dxa"/>
          </w:tcPr>
          <w:p w14:paraId="06117248" w14:textId="14521676" w:rsidR="0007224E" w:rsidRDefault="0007224E" w:rsidP="003B7F41">
            <w:pPr>
              <w:pBdr>
                <w:top w:val="nil"/>
                <w:left w:val="nil"/>
                <w:bottom w:val="nil"/>
                <w:right w:val="nil"/>
                <w:between w:val="nil"/>
              </w:pBdr>
              <w:spacing w:before="60" w:after="60"/>
              <w:rPr>
                <w:color w:val="000000"/>
              </w:rPr>
            </w:pPr>
            <w:r>
              <w:rPr>
                <w:color w:val="000000"/>
              </w:rPr>
              <w:t>US</w:t>
            </w:r>
          </w:p>
        </w:tc>
        <w:tc>
          <w:tcPr>
            <w:tcW w:w="990" w:type="dxa"/>
          </w:tcPr>
          <w:p w14:paraId="6659DBA4" w14:textId="3BCF0D42" w:rsidR="0007224E" w:rsidRDefault="0007224E" w:rsidP="003B7F41">
            <w:pPr>
              <w:pBdr>
                <w:top w:val="nil"/>
                <w:left w:val="nil"/>
                <w:bottom w:val="nil"/>
                <w:right w:val="nil"/>
                <w:between w:val="nil"/>
              </w:pBdr>
              <w:spacing w:before="60" w:after="60"/>
              <w:rPr>
                <w:color w:val="000000"/>
              </w:rPr>
            </w:pPr>
            <w:r>
              <w:rPr>
                <w:color w:val="000000"/>
              </w:rPr>
              <w:t>Claims</w:t>
            </w:r>
          </w:p>
        </w:tc>
        <w:tc>
          <w:tcPr>
            <w:tcW w:w="990" w:type="dxa"/>
          </w:tcPr>
          <w:p w14:paraId="204C1838" w14:textId="77777777" w:rsidR="0007224E" w:rsidRDefault="0007224E" w:rsidP="003B7F41">
            <w:pPr>
              <w:pBdr>
                <w:top w:val="nil"/>
                <w:left w:val="nil"/>
                <w:bottom w:val="nil"/>
                <w:right w:val="nil"/>
                <w:between w:val="nil"/>
              </w:pBdr>
              <w:spacing w:before="60" w:after="60"/>
              <w:rPr>
                <w:color w:val="000000"/>
              </w:rPr>
            </w:pPr>
          </w:p>
        </w:tc>
        <w:tc>
          <w:tcPr>
            <w:tcW w:w="1440" w:type="dxa"/>
          </w:tcPr>
          <w:p w14:paraId="2249D691" w14:textId="77777777" w:rsidR="0007224E" w:rsidRDefault="0007224E" w:rsidP="003B7F41">
            <w:pPr>
              <w:pBdr>
                <w:top w:val="nil"/>
                <w:left w:val="nil"/>
                <w:bottom w:val="nil"/>
                <w:right w:val="nil"/>
                <w:between w:val="nil"/>
              </w:pBdr>
              <w:spacing w:before="60" w:after="60"/>
              <w:rPr>
                <w:color w:val="000000"/>
              </w:rPr>
            </w:pPr>
          </w:p>
        </w:tc>
        <w:tc>
          <w:tcPr>
            <w:tcW w:w="5040" w:type="dxa"/>
          </w:tcPr>
          <w:p w14:paraId="05B93153" w14:textId="77777777" w:rsidR="0007224E" w:rsidRDefault="0007224E" w:rsidP="003B7F41">
            <w:pPr>
              <w:pBdr>
                <w:top w:val="nil"/>
                <w:left w:val="nil"/>
                <w:bottom w:val="nil"/>
                <w:right w:val="nil"/>
                <w:between w:val="nil"/>
              </w:pBdr>
              <w:spacing w:before="60" w:after="60"/>
              <w:rPr>
                <w:color w:val="000000"/>
              </w:rPr>
            </w:pPr>
          </w:p>
        </w:tc>
      </w:tr>
      <w:tr w:rsidR="00C700AD" w14:paraId="1B853E1A" w14:textId="77777777" w:rsidTr="007B3A06">
        <w:tc>
          <w:tcPr>
            <w:tcW w:w="1440" w:type="dxa"/>
          </w:tcPr>
          <w:p w14:paraId="0000004D" w14:textId="77777777" w:rsidR="00C700AD" w:rsidRDefault="0007224E" w:rsidP="003B7F41">
            <w:pPr>
              <w:pBdr>
                <w:top w:val="nil"/>
                <w:left w:val="nil"/>
                <w:bottom w:val="nil"/>
                <w:right w:val="nil"/>
                <w:between w:val="nil"/>
              </w:pBdr>
              <w:spacing w:before="60" w:after="60"/>
              <w:rPr>
                <w:color w:val="000000"/>
              </w:rPr>
            </w:pPr>
            <w:r>
              <w:rPr>
                <w:color w:val="000000"/>
              </w:rPr>
              <w:t>Hospital del Mar</w:t>
            </w:r>
          </w:p>
        </w:tc>
        <w:tc>
          <w:tcPr>
            <w:tcW w:w="1170" w:type="dxa"/>
          </w:tcPr>
          <w:p w14:paraId="0000004E" w14:textId="77777777" w:rsidR="00C700AD" w:rsidRDefault="0007224E" w:rsidP="003B7F41">
            <w:pPr>
              <w:pBdr>
                <w:top w:val="nil"/>
                <w:left w:val="nil"/>
                <w:bottom w:val="nil"/>
                <w:right w:val="nil"/>
                <w:between w:val="nil"/>
              </w:pBdr>
              <w:spacing w:before="60" w:after="60"/>
              <w:rPr>
                <w:color w:val="000000"/>
              </w:rPr>
            </w:pPr>
            <w:r>
              <w:rPr>
                <w:color w:val="000000"/>
              </w:rPr>
              <w:t>Spain</w:t>
            </w:r>
          </w:p>
        </w:tc>
        <w:tc>
          <w:tcPr>
            <w:tcW w:w="990" w:type="dxa"/>
          </w:tcPr>
          <w:p w14:paraId="0000004F" w14:textId="77777777" w:rsidR="00C700AD" w:rsidRDefault="0007224E" w:rsidP="003B7F41">
            <w:pPr>
              <w:pBdr>
                <w:top w:val="nil"/>
                <w:left w:val="nil"/>
                <w:bottom w:val="nil"/>
                <w:right w:val="nil"/>
                <w:between w:val="nil"/>
              </w:pBdr>
              <w:spacing w:before="60" w:after="60"/>
              <w:rPr>
                <w:color w:val="000000"/>
              </w:rPr>
            </w:pPr>
            <w:r>
              <w:rPr>
                <w:color w:val="000000"/>
              </w:rPr>
              <w:t>EHR</w:t>
            </w:r>
          </w:p>
        </w:tc>
        <w:tc>
          <w:tcPr>
            <w:tcW w:w="990" w:type="dxa"/>
          </w:tcPr>
          <w:p w14:paraId="00000050" w14:textId="77777777" w:rsidR="00C700AD" w:rsidRDefault="00C700AD" w:rsidP="003B7F41">
            <w:pPr>
              <w:pBdr>
                <w:top w:val="nil"/>
                <w:left w:val="nil"/>
                <w:bottom w:val="nil"/>
                <w:right w:val="nil"/>
                <w:between w:val="nil"/>
              </w:pBdr>
              <w:spacing w:before="60" w:after="60"/>
              <w:rPr>
                <w:color w:val="000000"/>
              </w:rPr>
            </w:pPr>
          </w:p>
        </w:tc>
        <w:tc>
          <w:tcPr>
            <w:tcW w:w="1440" w:type="dxa"/>
          </w:tcPr>
          <w:p w14:paraId="00000051" w14:textId="77777777" w:rsidR="00C700AD" w:rsidRDefault="00C700AD" w:rsidP="003B7F41">
            <w:pPr>
              <w:pBdr>
                <w:top w:val="nil"/>
                <w:left w:val="nil"/>
                <w:bottom w:val="nil"/>
                <w:right w:val="nil"/>
                <w:between w:val="nil"/>
              </w:pBdr>
              <w:spacing w:before="60" w:after="60"/>
              <w:rPr>
                <w:color w:val="000000"/>
              </w:rPr>
            </w:pPr>
          </w:p>
        </w:tc>
        <w:tc>
          <w:tcPr>
            <w:tcW w:w="5040" w:type="dxa"/>
          </w:tcPr>
          <w:p w14:paraId="00000052" w14:textId="77777777" w:rsidR="00C700AD" w:rsidRDefault="0007224E" w:rsidP="003B7F41">
            <w:pPr>
              <w:pBdr>
                <w:top w:val="nil"/>
                <w:left w:val="nil"/>
                <w:bottom w:val="nil"/>
                <w:right w:val="nil"/>
                <w:between w:val="nil"/>
              </w:pBdr>
              <w:spacing w:before="60" w:after="60"/>
              <w:rPr>
                <w:color w:val="000000"/>
              </w:rPr>
            </w:pPr>
            <w:r>
              <w:rPr>
                <w:color w:val="000000"/>
              </w:rPr>
              <w:t>Hospital data from Barcelona Spain</w:t>
            </w:r>
          </w:p>
        </w:tc>
      </w:tr>
      <w:tr w:rsidR="00FA4A46" w14:paraId="36051BA5" w14:textId="77777777" w:rsidTr="007B3A06">
        <w:tc>
          <w:tcPr>
            <w:tcW w:w="1440" w:type="dxa"/>
          </w:tcPr>
          <w:p w14:paraId="312E267A" w14:textId="2AFDE785" w:rsidR="00FA4A46" w:rsidRDefault="00FA4A46" w:rsidP="003B7F41">
            <w:pPr>
              <w:pBdr>
                <w:top w:val="nil"/>
                <w:left w:val="nil"/>
                <w:bottom w:val="nil"/>
                <w:right w:val="nil"/>
                <w:between w:val="nil"/>
              </w:pBdr>
              <w:spacing w:before="60" w:after="60"/>
              <w:rPr>
                <w:color w:val="000000"/>
              </w:rPr>
            </w:pPr>
            <w:r>
              <w:rPr>
                <w:color w:val="000000"/>
              </w:rPr>
              <w:t>Ministry of Health</w:t>
            </w:r>
          </w:p>
        </w:tc>
        <w:tc>
          <w:tcPr>
            <w:tcW w:w="1170" w:type="dxa"/>
          </w:tcPr>
          <w:p w14:paraId="5286E37F" w14:textId="39ACA5B0" w:rsidR="00FA4A46" w:rsidRDefault="00FA4A46" w:rsidP="003B7F41">
            <w:pPr>
              <w:pBdr>
                <w:top w:val="nil"/>
                <w:left w:val="nil"/>
                <w:bottom w:val="nil"/>
                <w:right w:val="nil"/>
                <w:between w:val="nil"/>
              </w:pBdr>
              <w:spacing w:before="60" w:after="60"/>
              <w:rPr>
                <w:color w:val="000000"/>
              </w:rPr>
            </w:pPr>
            <w:r>
              <w:rPr>
                <w:color w:val="000000"/>
              </w:rPr>
              <w:t>Israel</w:t>
            </w:r>
          </w:p>
        </w:tc>
        <w:tc>
          <w:tcPr>
            <w:tcW w:w="990" w:type="dxa"/>
          </w:tcPr>
          <w:p w14:paraId="1BD25C6D" w14:textId="70BC176E" w:rsidR="00FA4A46" w:rsidRDefault="00FA4A46" w:rsidP="003B7F41">
            <w:pPr>
              <w:pBdr>
                <w:top w:val="nil"/>
                <w:left w:val="nil"/>
                <w:bottom w:val="nil"/>
                <w:right w:val="nil"/>
                <w:between w:val="nil"/>
              </w:pBdr>
              <w:spacing w:before="60" w:after="60"/>
              <w:rPr>
                <w:color w:val="000000"/>
              </w:rPr>
            </w:pPr>
            <w:r>
              <w:rPr>
                <w:color w:val="000000"/>
              </w:rPr>
              <w:t>EHR</w:t>
            </w:r>
          </w:p>
        </w:tc>
        <w:tc>
          <w:tcPr>
            <w:tcW w:w="990" w:type="dxa"/>
          </w:tcPr>
          <w:p w14:paraId="70307A8A" w14:textId="77777777" w:rsidR="00FA4A46" w:rsidRDefault="00FA4A46" w:rsidP="003B7F41">
            <w:pPr>
              <w:pBdr>
                <w:top w:val="nil"/>
                <w:left w:val="nil"/>
                <w:bottom w:val="nil"/>
                <w:right w:val="nil"/>
                <w:between w:val="nil"/>
              </w:pBdr>
              <w:spacing w:before="60" w:after="60"/>
              <w:rPr>
                <w:color w:val="000000"/>
              </w:rPr>
            </w:pPr>
          </w:p>
        </w:tc>
        <w:tc>
          <w:tcPr>
            <w:tcW w:w="1440" w:type="dxa"/>
          </w:tcPr>
          <w:p w14:paraId="0EDA0223" w14:textId="77777777" w:rsidR="00FA4A46" w:rsidRDefault="00FA4A46" w:rsidP="003B7F41">
            <w:pPr>
              <w:pBdr>
                <w:top w:val="nil"/>
                <w:left w:val="nil"/>
                <w:bottom w:val="nil"/>
                <w:right w:val="nil"/>
                <w:between w:val="nil"/>
              </w:pBdr>
              <w:spacing w:before="60" w:after="60"/>
              <w:rPr>
                <w:color w:val="000000"/>
              </w:rPr>
            </w:pPr>
          </w:p>
        </w:tc>
        <w:tc>
          <w:tcPr>
            <w:tcW w:w="5040" w:type="dxa"/>
          </w:tcPr>
          <w:p w14:paraId="5C90B1E2" w14:textId="6C55362C" w:rsidR="00FA4A46" w:rsidRDefault="00FA4A46" w:rsidP="003B7F41">
            <w:pPr>
              <w:pBdr>
                <w:top w:val="nil"/>
                <w:left w:val="nil"/>
                <w:bottom w:val="nil"/>
                <w:right w:val="nil"/>
                <w:between w:val="nil"/>
              </w:pBdr>
              <w:spacing w:before="60" w:after="60"/>
              <w:rPr>
                <w:color w:val="000000"/>
              </w:rPr>
            </w:pPr>
          </w:p>
        </w:tc>
      </w:tr>
      <w:tr w:rsidR="007B3A06" w14:paraId="16DBD3E1" w14:textId="77777777" w:rsidTr="007B3A06">
        <w:tc>
          <w:tcPr>
            <w:tcW w:w="1440" w:type="dxa"/>
          </w:tcPr>
          <w:p w14:paraId="3995E443" w14:textId="35ED1111" w:rsidR="007B3A06" w:rsidRDefault="007B3A06" w:rsidP="003B7F41">
            <w:pPr>
              <w:pBdr>
                <w:top w:val="nil"/>
                <w:left w:val="nil"/>
                <w:bottom w:val="nil"/>
                <w:right w:val="nil"/>
                <w:between w:val="nil"/>
              </w:pBdr>
              <w:spacing w:before="60" w:after="60"/>
              <w:rPr>
                <w:color w:val="000000"/>
              </w:rPr>
            </w:pPr>
            <w:r>
              <w:rPr>
                <w:color w:val="000000"/>
              </w:rPr>
              <w:t>THIN</w:t>
            </w:r>
          </w:p>
        </w:tc>
        <w:tc>
          <w:tcPr>
            <w:tcW w:w="1170" w:type="dxa"/>
          </w:tcPr>
          <w:p w14:paraId="4662BA5A" w14:textId="10E4ECFB" w:rsidR="007B3A06" w:rsidRDefault="007B3A06" w:rsidP="003B7F41">
            <w:pPr>
              <w:pBdr>
                <w:top w:val="nil"/>
                <w:left w:val="nil"/>
                <w:bottom w:val="nil"/>
                <w:right w:val="nil"/>
                <w:between w:val="nil"/>
              </w:pBdr>
              <w:spacing w:before="60" w:after="60"/>
              <w:rPr>
                <w:color w:val="000000"/>
              </w:rPr>
            </w:pPr>
            <w:r>
              <w:rPr>
                <w:color w:val="000000"/>
              </w:rPr>
              <w:t>Belgium</w:t>
            </w:r>
          </w:p>
        </w:tc>
        <w:tc>
          <w:tcPr>
            <w:tcW w:w="990" w:type="dxa"/>
          </w:tcPr>
          <w:p w14:paraId="5493EAA2" w14:textId="2CB0D72F" w:rsidR="007B3A06" w:rsidRDefault="007B3A06" w:rsidP="003B7F41">
            <w:pPr>
              <w:pBdr>
                <w:top w:val="nil"/>
                <w:left w:val="nil"/>
                <w:bottom w:val="nil"/>
                <w:right w:val="nil"/>
                <w:between w:val="nil"/>
              </w:pBdr>
              <w:spacing w:before="60" w:after="60"/>
              <w:rPr>
                <w:color w:val="000000"/>
              </w:rPr>
            </w:pPr>
            <w:r>
              <w:rPr>
                <w:color w:val="000000"/>
              </w:rPr>
              <w:t>EHR</w:t>
            </w:r>
          </w:p>
        </w:tc>
        <w:tc>
          <w:tcPr>
            <w:tcW w:w="990" w:type="dxa"/>
          </w:tcPr>
          <w:p w14:paraId="499D1DD2" w14:textId="77777777" w:rsidR="007B3A06" w:rsidRDefault="007B3A06" w:rsidP="003B7F41">
            <w:pPr>
              <w:pBdr>
                <w:top w:val="nil"/>
                <w:left w:val="nil"/>
                <w:bottom w:val="nil"/>
                <w:right w:val="nil"/>
                <w:between w:val="nil"/>
              </w:pBdr>
              <w:spacing w:before="60" w:after="60"/>
              <w:rPr>
                <w:color w:val="000000"/>
              </w:rPr>
            </w:pPr>
          </w:p>
        </w:tc>
        <w:tc>
          <w:tcPr>
            <w:tcW w:w="1440" w:type="dxa"/>
          </w:tcPr>
          <w:p w14:paraId="2B8DDA61" w14:textId="77777777" w:rsidR="007B3A06" w:rsidRDefault="007B3A06" w:rsidP="003B7F41">
            <w:pPr>
              <w:pBdr>
                <w:top w:val="nil"/>
                <w:left w:val="nil"/>
                <w:bottom w:val="nil"/>
                <w:right w:val="nil"/>
                <w:between w:val="nil"/>
              </w:pBdr>
              <w:spacing w:before="60" w:after="60"/>
              <w:rPr>
                <w:color w:val="000000"/>
              </w:rPr>
            </w:pPr>
          </w:p>
        </w:tc>
        <w:tc>
          <w:tcPr>
            <w:tcW w:w="5040" w:type="dxa"/>
          </w:tcPr>
          <w:p w14:paraId="7BFF93F3" w14:textId="77777777" w:rsidR="007B3A06" w:rsidRDefault="007B3A06" w:rsidP="003B7F41">
            <w:pPr>
              <w:pBdr>
                <w:top w:val="nil"/>
                <w:left w:val="nil"/>
                <w:bottom w:val="nil"/>
                <w:right w:val="nil"/>
                <w:between w:val="nil"/>
              </w:pBdr>
              <w:spacing w:before="60" w:after="60"/>
              <w:rPr>
                <w:color w:val="000000"/>
              </w:rPr>
            </w:pPr>
          </w:p>
        </w:tc>
      </w:tr>
      <w:tr w:rsidR="007B3A06" w14:paraId="2F18D47C" w14:textId="77777777" w:rsidTr="007B3A06">
        <w:tc>
          <w:tcPr>
            <w:tcW w:w="1440" w:type="dxa"/>
          </w:tcPr>
          <w:p w14:paraId="7091722F" w14:textId="77777777" w:rsidR="007B3A06" w:rsidRDefault="007B3A06" w:rsidP="003B7F41">
            <w:pPr>
              <w:pBdr>
                <w:top w:val="nil"/>
                <w:left w:val="nil"/>
                <w:bottom w:val="nil"/>
                <w:right w:val="nil"/>
                <w:between w:val="nil"/>
              </w:pBdr>
              <w:spacing w:before="60" w:after="60"/>
              <w:rPr>
                <w:color w:val="000000"/>
              </w:rPr>
            </w:pPr>
          </w:p>
        </w:tc>
        <w:tc>
          <w:tcPr>
            <w:tcW w:w="1170" w:type="dxa"/>
          </w:tcPr>
          <w:p w14:paraId="16D67761" w14:textId="2999E8DE" w:rsidR="007B3A06" w:rsidRDefault="007B3A06" w:rsidP="003B7F41">
            <w:pPr>
              <w:pBdr>
                <w:top w:val="nil"/>
                <w:left w:val="nil"/>
                <w:bottom w:val="nil"/>
                <w:right w:val="nil"/>
                <w:between w:val="nil"/>
              </w:pBdr>
              <w:spacing w:before="60" w:after="60"/>
              <w:rPr>
                <w:color w:val="000000"/>
              </w:rPr>
            </w:pPr>
            <w:r>
              <w:rPr>
                <w:color w:val="000000"/>
              </w:rPr>
              <w:t>Germany</w:t>
            </w:r>
          </w:p>
        </w:tc>
        <w:tc>
          <w:tcPr>
            <w:tcW w:w="990" w:type="dxa"/>
          </w:tcPr>
          <w:p w14:paraId="3CAE72EB" w14:textId="5C5CA39E" w:rsidR="007B3A06" w:rsidRDefault="007B3A06" w:rsidP="003B7F41">
            <w:pPr>
              <w:pBdr>
                <w:top w:val="nil"/>
                <w:left w:val="nil"/>
                <w:bottom w:val="nil"/>
                <w:right w:val="nil"/>
                <w:between w:val="nil"/>
              </w:pBdr>
              <w:spacing w:before="60" w:after="60"/>
              <w:rPr>
                <w:color w:val="000000"/>
              </w:rPr>
            </w:pPr>
            <w:r>
              <w:rPr>
                <w:color w:val="000000"/>
              </w:rPr>
              <w:t>EHR</w:t>
            </w:r>
          </w:p>
        </w:tc>
        <w:tc>
          <w:tcPr>
            <w:tcW w:w="990" w:type="dxa"/>
          </w:tcPr>
          <w:p w14:paraId="0B7B816F" w14:textId="77777777" w:rsidR="007B3A06" w:rsidRDefault="007B3A06" w:rsidP="003B7F41">
            <w:pPr>
              <w:pBdr>
                <w:top w:val="nil"/>
                <w:left w:val="nil"/>
                <w:bottom w:val="nil"/>
                <w:right w:val="nil"/>
                <w:between w:val="nil"/>
              </w:pBdr>
              <w:spacing w:before="60" w:after="60"/>
              <w:rPr>
                <w:color w:val="000000"/>
              </w:rPr>
            </w:pPr>
          </w:p>
        </w:tc>
        <w:tc>
          <w:tcPr>
            <w:tcW w:w="1440" w:type="dxa"/>
          </w:tcPr>
          <w:p w14:paraId="1C212D8F" w14:textId="77777777" w:rsidR="007B3A06" w:rsidRDefault="007B3A06" w:rsidP="003B7F41">
            <w:pPr>
              <w:pBdr>
                <w:top w:val="nil"/>
                <w:left w:val="nil"/>
                <w:bottom w:val="nil"/>
                <w:right w:val="nil"/>
                <w:between w:val="nil"/>
              </w:pBdr>
              <w:spacing w:before="60" w:after="60"/>
              <w:rPr>
                <w:color w:val="000000"/>
              </w:rPr>
            </w:pPr>
          </w:p>
        </w:tc>
        <w:tc>
          <w:tcPr>
            <w:tcW w:w="5040" w:type="dxa"/>
          </w:tcPr>
          <w:p w14:paraId="3FDD7D33" w14:textId="77777777" w:rsidR="007B3A06" w:rsidRDefault="007B3A06" w:rsidP="003B7F41">
            <w:pPr>
              <w:pBdr>
                <w:top w:val="nil"/>
                <w:left w:val="nil"/>
                <w:bottom w:val="nil"/>
                <w:right w:val="nil"/>
                <w:between w:val="nil"/>
              </w:pBdr>
              <w:spacing w:before="60" w:after="60"/>
              <w:rPr>
                <w:color w:val="000000"/>
              </w:rPr>
            </w:pPr>
          </w:p>
        </w:tc>
      </w:tr>
      <w:tr w:rsidR="007B3A06" w14:paraId="29B86D74" w14:textId="77777777" w:rsidTr="007B3A06">
        <w:tc>
          <w:tcPr>
            <w:tcW w:w="1440" w:type="dxa"/>
          </w:tcPr>
          <w:p w14:paraId="328E077D" w14:textId="77777777" w:rsidR="007B3A06" w:rsidRDefault="007B3A06" w:rsidP="003B7F41">
            <w:pPr>
              <w:pBdr>
                <w:top w:val="nil"/>
                <w:left w:val="nil"/>
                <w:bottom w:val="nil"/>
                <w:right w:val="nil"/>
                <w:between w:val="nil"/>
              </w:pBdr>
              <w:spacing w:before="60" w:after="60"/>
              <w:rPr>
                <w:color w:val="000000"/>
              </w:rPr>
            </w:pPr>
          </w:p>
        </w:tc>
        <w:tc>
          <w:tcPr>
            <w:tcW w:w="1170" w:type="dxa"/>
          </w:tcPr>
          <w:p w14:paraId="0DC21995" w14:textId="17D9DCCA" w:rsidR="007B3A06" w:rsidRDefault="007B3A06" w:rsidP="003B7F41">
            <w:pPr>
              <w:pBdr>
                <w:top w:val="nil"/>
                <w:left w:val="nil"/>
                <w:bottom w:val="nil"/>
                <w:right w:val="nil"/>
                <w:between w:val="nil"/>
              </w:pBdr>
              <w:spacing w:before="60" w:after="60"/>
              <w:rPr>
                <w:color w:val="000000"/>
              </w:rPr>
            </w:pPr>
            <w:r>
              <w:rPr>
                <w:color w:val="000000"/>
              </w:rPr>
              <w:t>Finland</w:t>
            </w:r>
          </w:p>
        </w:tc>
        <w:tc>
          <w:tcPr>
            <w:tcW w:w="990" w:type="dxa"/>
          </w:tcPr>
          <w:p w14:paraId="6A5C346E" w14:textId="0C0F7735" w:rsidR="007B3A06" w:rsidRDefault="007B3A06" w:rsidP="003B7F41">
            <w:pPr>
              <w:pBdr>
                <w:top w:val="nil"/>
                <w:left w:val="nil"/>
                <w:bottom w:val="nil"/>
                <w:right w:val="nil"/>
                <w:between w:val="nil"/>
              </w:pBdr>
              <w:spacing w:before="60" w:after="60"/>
              <w:rPr>
                <w:color w:val="000000"/>
              </w:rPr>
            </w:pPr>
            <w:r>
              <w:rPr>
                <w:color w:val="000000"/>
              </w:rPr>
              <w:t>EHR</w:t>
            </w:r>
          </w:p>
        </w:tc>
        <w:tc>
          <w:tcPr>
            <w:tcW w:w="990" w:type="dxa"/>
          </w:tcPr>
          <w:p w14:paraId="6E544EDA" w14:textId="77777777" w:rsidR="007B3A06" w:rsidRDefault="007B3A06" w:rsidP="003B7F41">
            <w:pPr>
              <w:pBdr>
                <w:top w:val="nil"/>
                <w:left w:val="nil"/>
                <w:bottom w:val="nil"/>
                <w:right w:val="nil"/>
                <w:between w:val="nil"/>
              </w:pBdr>
              <w:spacing w:before="60" w:after="60"/>
              <w:rPr>
                <w:color w:val="000000"/>
              </w:rPr>
            </w:pPr>
          </w:p>
        </w:tc>
        <w:tc>
          <w:tcPr>
            <w:tcW w:w="1440" w:type="dxa"/>
          </w:tcPr>
          <w:p w14:paraId="3361FACE" w14:textId="77777777" w:rsidR="007B3A06" w:rsidRDefault="007B3A06" w:rsidP="003B7F41">
            <w:pPr>
              <w:pBdr>
                <w:top w:val="nil"/>
                <w:left w:val="nil"/>
                <w:bottom w:val="nil"/>
                <w:right w:val="nil"/>
                <w:between w:val="nil"/>
              </w:pBdr>
              <w:spacing w:before="60" w:after="60"/>
              <w:rPr>
                <w:color w:val="000000"/>
              </w:rPr>
            </w:pPr>
          </w:p>
        </w:tc>
        <w:tc>
          <w:tcPr>
            <w:tcW w:w="5040" w:type="dxa"/>
          </w:tcPr>
          <w:p w14:paraId="50DF832E" w14:textId="77777777" w:rsidR="007B3A06" w:rsidRDefault="007B3A06" w:rsidP="003B7F41">
            <w:pPr>
              <w:pBdr>
                <w:top w:val="nil"/>
                <w:left w:val="nil"/>
                <w:bottom w:val="nil"/>
                <w:right w:val="nil"/>
                <w:between w:val="nil"/>
              </w:pBdr>
              <w:spacing w:before="60" w:after="60"/>
              <w:rPr>
                <w:color w:val="000000"/>
              </w:rPr>
            </w:pPr>
          </w:p>
        </w:tc>
      </w:tr>
      <w:tr w:rsidR="007B3A06" w14:paraId="28695A7C" w14:textId="77777777" w:rsidTr="007B3A06">
        <w:tc>
          <w:tcPr>
            <w:tcW w:w="1440" w:type="dxa"/>
          </w:tcPr>
          <w:p w14:paraId="4EF6988C" w14:textId="77777777" w:rsidR="007B3A06" w:rsidRDefault="007B3A06" w:rsidP="003B7F41">
            <w:pPr>
              <w:pBdr>
                <w:top w:val="nil"/>
                <w:left w:val="nil"/>
                <w:bottom w:val="nil"/>
                <w:right w:val="nil"/>
                <w:between w:val="nil"/>
              </w:pBdr>
              <w:spacing w:before="60" w:after="60"/>
              <w:rPr>
                <w:color w:val="000000"/>
              </w:rPr>
            </w:pPr>
          </w:p>
        </w:tc>
        <w:tc>
          <w:tcPr>
            <w:tcW w:w="1170" w:type="dxa"/>
          </w:tcPr>
          <w:p w14:paraId="65470B33" w14:textId="354EDCF5" w:rsidR="007B3A06" w:rsidRDefault="007B3A06" w:rsidP="003B7F41">
            <w:pPr>
              <w:pBdr>
                <w:top w:val="nil"/>
                <w:left w:val="nil"/>
                <w:bottom w:val="nil"/>
                <w:right w:val="nil"/>
                <w:between w:val="nil"/>
              </w:pBdr>
              <w:spacing w:before="60" w:after="60"/>
              <w:rPr>
                <w:color w:val="000000"/>
              </w:rPr>
            </w:pPr>
            <w:r>
              <w:rPr>
                <w:color w:val="000000"/>
              </w:rPr>
              <w:t>Hungary</w:t>
            </w:r>
          </w:p>
        </w:tc>
        <w:tc>
          <w:tcPr>
            <w:tcW w:w="990" w:type="dxa"/>
          </w:tcPr>
          <w:p w14:paraId="71858348" w14:textId="67379546" w:rsidR="007B3A06" w:rsidRDefault="007B3A06" w:rsidP="003B7F41">
            <w:pPr>
              <w:pBdr>
                <w:top w:val="nil"/>
                <w:left w:val="nil"/>
                <w:bottom w:val="nil"/>
                <w:right w:val="nil"/>
                <w:between w:val="nil"/>
              </w:pBdr>
              <w:spacing w:before="60" w:after="60"/>
              <w:rPr>
                <w:color w:val="000000"/>
              </w:rPr>
            </w:pPr>
            <w:r>
              <w:rPr>
                <w:color w:val="000000"/>
              </w:rPr>
              <w:t>EHR</w:t>
            </w:r>
          </w:p>
        </w:tc>
        <w:tc>
          <w:tcPr>
            <w:tcW w:w="990" w:type="dxa"/>
          </w:tcPr>
          <w:p w14:paraId="2A0A669B" w14:textId="77777777" w:rsidR="007B3A06" w:rsidRDefault="007B3A06" w:rsidP="003B7F41">
            <w:pPr>
              <w:pBdr>
                <w:top w:val="nil"/>
                <w:left w:val="nil"/>
                <w:bottom w:val="nil"/>
                <w:right w:val="nil"/>
                <w:between w:val="nil"/>
              </w:pBdr>
              <w:spacing w:before="60" w:after="60"/>
              <w:rPr>
                <w:color w:val="000000"/>
              </w:rPr>
            </w:pPr>
          </w:p>
        </w:tc>
        <w:tc>
          <w:tcPr>
            <w:tcW w:w="1440" w:type="dxa"/>
          </w:tcPr>
          <w:p w14:paraId="6C0F0F1D" w14:textId="77777777" w:rsidR="007B3A06" w:rsidRDefault="007B3A06" w:rsidP="003B7F41">
            <w:pPr>
              <w:pBdr>
                <w:top w:val="nil"/>
                <w:left w:val="nil"/>
                <w:bottom w:val="nil"/>
                <w:right w:val="nil"/>
                <w:between w:val="nil"/>
              </w:pBdr>
              <w:spacing w:before="60" w:after="60"/>
              <w:rPr>
                <w:color w:val="000000"/>
              </w:rPr>
            </w:pPr>
          </w:p>
        </w:tc>
        <w:tc>
          <w:tcPr>
            <w:tcW w:w="5040" w:type="dxa"/>
          </w:tcPr>
          <w:p w14:paraId="18C3BE54" w14:textId="77777777" w:rsidR="007B3A06" w:rsidRDefault="007B3A06" w:rsidP="003B7F41">
            <w:pPr>
              <w:pBdr>
                <w:top w:val="nil"/>
                <w:left w:val="nil"/>
                <w:bottom w:val="nil"/>
                <w:right w:val="nil"/>
                <w:between w:val="nil"/>
              </w:pBdr>
              <w:spacing w:before="60" w:after="60"/>
              <w:rPr>
                <w:color w:val="000000"/>
              </w:rPr>
            </w:pPr>
          </w:p>
        </w:tc>
      </w:tr>
      <w:tr w:rsidR="007B3A06" w14:paraId="02AC212B" w14:textId="77777777" w:rsidTr="007B3A06">
        <w:tc>
          <w:tcPr>
            <w:tcW w:w="1440" w:type="dxa"/>
          </w:tcPr>
          <w:p w14:paraId="428AAFB0" w14:textId="77777777" w:rsidR="007B3A06" w:rsidRDefault="007B3A06" w:rsidP="003B7F41">
            <w:pPr>
              <w:pBdr>
                <w:top w:val="nil"/>
                <w:left w:val="nil"/>
                <w:bottom w:val="nil"/>
                <w:right w:val="nil"/>
                <w:between w:val="nil"/>
              </w:pBdr>
              <w:spacing w:before="60" w:after="60"/>
              <w:rPr>
                <w:color w:val="000000"/>
              </w:rPr>
            </w:pPr>
          </w:p>
        </w:tc>
        <w:tc>
          <w:tcPr>
            <w:tcW w:w="1170" w:type="dxa"/>
          </w:tcPr>
          <w:p w14:paraId="5D82C8A7" w14:textId="778AB69E" w:rsidR="007B3A06" w:rsidRDefault="007B3A06" w:rsidP="003B7F41">
            <w:pPr>
              <w:pBdr>
                <w:top w:val="nil"/>
                <w:left w:val="nil"/>
                <w:bottom w:val="nil"/>
                <w:right w:val="nil"/>
                <w:between w:val="nil"/>
              </w:pBdr>
              <w:spacing w:before="60" w:after="60"/>
              <w:rPr>
                <w:color w:val="000000"/>
              </w:rPr>
            </w:pPr>
            <w:r>
              <w:rPr>
                <w:color w:val="000000"/>
              </w:rPr>
              <w:t>Norway</w:t>
            </w:r>
          </w:p>
        </w:tc>
        <w:tc>
          <w:tcPr>
            <w:tcW w:w="990" w:type="dxa"/>
          </w:tcPr>
          <w:p w14:paraId="7D58A713" w14:textId="3297A237" w:rsidR="007B3A06" w:rsidRDefault="007B3A06" w:rsidP="003B7F41">
            <w:pPr>
              <w:pBdr>
                <w:top w:val="nil"/>
                <w:left w:val="nil"/>
                <w:bottom w:val="nil"/>
                <w:right w:val="nil"/>
                <w:between w:val="nil"/>
              </w:pBdr>
              <w:spacing w:before="60" w:after="60"/>
              <w:rPr>
                <w:color w:val="000000"/>
              </w:rPr>
            </w:pPr>
            <w:r>
              <w:rPr>
                <w:color w:val="000000"/>
              </w:rPr>
              <w:t>EHR</w:t>
            </w:r>
          </w:p>
        </w:tc>
        <w:tc>
          <w:tcPr>
            <w:tcW w:w="990" w:type="dxa"/>
          </w:tcPr>
          <w:p w14:paraId="4D0E8022" w14:textId="77777777" w:rsidR="007B3A06" w:rsidRDefault="007B3A06" w:rsidP="003B7F41">
            <w:pPr>
              <w:pBdr>
                <w:top w:val="nil"/>
                <w:left w:val="nil"/>
                <w:bottom w:val="nil"/>
                <w:right w:val="nil"/>
                <w:between w:val="nil"/>
              </w:pBdr>
              <w:spacing w:before="60" w:after="60"/>
              <w:rPr>
                <w:color w:val="000000"/>
              </w:rPr>
            </w:pPr>
          </w:p>
        </w:tc>
        <w:tc>
          <w:tcPr>
            <w:tcW w:w="1440" w:type="dxa"/>
          </w:tcPr>
          <w:p w14:paraId="4056787C" w14:textId="77777777" w:rsidR="007B3A06" w:rsidRDefault="007B3A06" w:rsidP="003B7F41">
            <w:pPr>
              <w:pBdr>
                <w:top w:val="nil"/>
                <w:left w:val="nil"/>
                <w:bottom w:val="nil"/>
                <w:right w:val="nil"/>
                <w:between w:val="nil"/>
              </w:pBdr>
              <w:spacing w:before="60" w:after="60"/>
              <w:rPr>
                <w:color w:val="000000"/>
              </w:rPr>
            </w:pPr>
          </w:p>
        </w:tc>
        <w:tc>
          <w:tcPr>
            <w:tcW w:w="5040" w:type="dxa"/>
          </w:tcPr>
          <w:p w14:paraId="5059089C" w14:textId="77777777" w:rsidR="007B3A06" w:rsidRDefault="007B3A06" w:rsidP="003B7F41">
            <w:pPr>
              <w:pBdr>
                <w:top w:val="nil"/>
                <w:left w:val="nil"/>
                <w:bottom w:val="nil"/>
                <w:right w:val="nil"/>
                <w:between w:val="nil"/>
              </w:pBdr>
              <w:spacing w:before="60" w:after="60"/>
              <w:rPr>
                <w:color w:val="000000"/>
              </w:rPr>
            </w:pPr>
          </w:p>
        </w:tc>
      </w:tr>
    </w:tbl>
    <w:p w14:paraId="00000053" w14:textId="77777777" w:rsidR="00C700AD" w:rsidRDefault="0007224E">
      <w:pPr>
        <w:pBdr>
          <w:top w:val="nil"/>
          <w:left w:val="nil"/>
          <w:bottom w:val="nil"/>
          <w:right w:val="nil"/>
          <w:between w:val="nil"/>
        </w:pBdr>
        <w:spacing w:before="180" w:after="180"/>
        <w:rPr>
          <w:color w:val="000000"/>
        </w:rPr>
      </w:pPr>
      <w:r>
        <w:rPr>
          <w:color w:val="000000"/>
        </w:rPr>
        <w:t>The above table will be expanded upon receiving information of the EHDEN participants.</w:t>
      </w:r>
    </w:p>
    <w:p w14:paraId="00000054" w14:textId="17768AA3" w:rsidR="00C700AD" w:rsidRDefault="0007224E">
      <w:pPr>
        <w:pStyle w:val="Heading1"/>
      </w:pPr>
      <w:bookmarkStart w:id="21" w:name="bookmark=id.3j2qqm3" w:colFirst="0" w:colLast="0"/>
      <w:bookmarkStart w:id="22" w:name="_heading=h.1y810tw" w:colFirst="0" w:colLast="0"/>
      <w:bookmarkEnd w:id="21"/>
      <w:bookmarkEnd w:id="22"/>
      <w:r>
        <w:t xml:space="preserve">6. </w:t>
      </w:r>
      <w:r w:rsidR="006A504C">
        <w:t>Data Analysis</w:t>
      </w:r>
    </w:p>
    <w:p w14:paraId="00000055" w14:textId="77777777" w:rsidR="00C700AD" w:rsidRDefault="0007224E">
      <w:pPr>
        <w:pStyle w:val="Heading2"/>
      </w:pPr>
      <w:bookmarkStart w:id="23" w:name="bookmark=id.4i7ojhp" w:colFirst="0" w:colLast="0"/>
      <w:bookmarkStart w:id="24" w:name="_heading=h.2xcytpi" w:colFirst="0" w:colLast="0"/>
      <w:bookmarkEnd w:id="23"/>
      <w:bookmarkEnd w:id="24"/>
      <w:r>
        <w:t>6.1 Cohort Diagnostics</w:t>
      </w:r>
    </w:p>
    <w:p w14:paraId="00000056" w14:textId="7A171E5E" w:rsidR="00C700AD" w:rsidRDefault="0007224E" w:rsidP="00FA4A46">
      <w:r>
        <w:t xml:space="preserve">Prior to running any specific analysis, we will evaluate the HMB cohort using the OHDSI R package </w:t>
      </w:r>
      <w:proofErr w:type="spellStart"/>
      <w:proofErr w:type="gramStart"/>
      <w:r>
        <w:rPr>
          <w:rFonts w:ascii="Consolas" w:eastAsia="Consolas" w:hAnsi="Consolas" w:cs="Consolas"/>
          <w:sz w:val="22"/>
          <w:szCs w:val="22"/>
        </w:rPr>
        <w:t>CohortDiagnostics</w:t>
      </w:r>
      <w:proofErr w:type="spellEnd"/>
      <w:r w:rsidR="006A504C" w:rsidRPr="007B3A06">
        <w:rPr>
          <w:rFonts w:eastAsia="Consolas" w:cs="Consolas"/>
        </w:rPr>
        <w:t>[</w:t>
      </w:r>
      <w:proofErr w:type="gramEnd"/>
      <w:r w:rsidR="006A504C" w:rsidRPr="007B3A06">
        <w:rPr>
          <w:rFonts w:eastAsia="Consolas" w:cs="Consolas"/>
        </w:rPr>
        <w:t>5]</w:t>
      </w:r>
      <w:r w:rsidRPr="006A504C">
        <w:t>.</w:t>
      </w:r>
      <w:r>
        <w:t xml:space="preserve"> This package produces metrics such as cohort counts in the database, incidence rates (by calendar year, </w:t>
      </w:r>
      <w:proofErr w:type="gramStart"/>
      <w:r>
        <w:t>age</w:t>
      </w:r>
      <w:proofErr w:type="gramEnd"/>
      <w:r>
        <w:t xml:space="preserve"> and gender), time distributions, cohort attrition and breakdown of index events. Evaluation of these metrics helps ensure that the clinical cohort is indeed reliable in capturing HMB in the OMOP database.</w:t>
      </w:r>
    </w:p>
    <w:p w14:paraId="00000057" w14:textId="77777777" w:rsidR="00C700AD" w:rsidRDefault="0007224E">
      <w:pPr>
        <w:pStyle w:val="Heading2"/>
      </w:pPr>
      <w:bookmarkStart w:id="25" w:name="bookmark=id.1ci93xb" w:colFirst="0" w:colLast="0"/>
      <w:bookmarkStart w:id="26" w:name="_heading=h.3whwml4" w:colFirst="0" w:colLast="0"/>
      <w:bookmarkEnd w:id="25"/>
      <w:bookmarkEnd w:id="26"/>
      <w:r>
        <w:t>6.2 Baseline Characteristics</w:t>
      </w:r>
    </w:p>
    <w:p w14:paraId="00000058" w14:textId="14586853" w:rsidR="00C700AD" w:rsidRDefault="0007224E">
      <w:pPr>
        <w:pBdr>
          <w:top w:val="nil"/>
          <w:left w:val="nil"/>
          <w:bottom w:val="nil"/>
          <w:right w:val="nil"/>
          <w:between w:val="nil"/>
        </w:pBdr>
        <w:spacing w:before="180" w:after="180"/>
        <w:rPr>
          <w:color w:val="000000"/>
        </w:rPr>
      </w:pPr>
      <w:r>
        <w:rPr>
          <w:color w:val="000000"/>
        </w:rPr>
        <w:t xml:space="preserve">We assess baseline characteristics based on an observation window of </w:t>
      </w:r>
      <w:commentRangeStart w:id="27"/>
      <w:r>
        <w:rPr>
          <w:color w:val="000000"/>
        </w:rPr>
        <w:t xml:space="preserve">365 to </w:t>
      </w:r>
      <w:r w:rsidR="006A504C">
        <w:rPr>
          <w:color w:val="000000"/>
        </w:rPr>
        <w:t>0</w:t>
      </w:r>
      <w:r>
        <w:rPr>
          <w:color w:val="000000"/>
        </w:rPr>
        <w:t xml:space="preserve"> days prior to the index date</w:t>
      </w:r>
      <w:commentRangeEnd w:id="27"/>
      <w:r w:rsidR="006A504C">
        <w:rPr>
          <w:rStyle w:val="CommentReference"/>
        </w:rPr>
        <w:commentReference w:id="27"/>
      </w:r>
      <w:r w:rsidR="006A504C">
        <w:rPr>
          <w:color w:val="000000"/>
        </w:rPr>
        <w:t>, unless specified otherwise</w:t>
      </w:r>
      <w:r>
        <w:rPr>
          <w:color w:val="000000"/>
        </w:rPr>
        <w:t xml:space="preserve">. Categorical covariates are reported </w:t>
      </w:r>
      <w:r>
        <w:t xml:space="preserve">as </w:t>
      </w:r>
      <w:r>
        <w:rPr>
          <w:color w:val="000000"/>
        </w:rPr>
        <w:t xml:space="preserve">counts and </w:t>
      </w:r>
      <w:r w:rsidR="006A504C">
        <w:t>percentages</w:t>
      </w:r>
      <w:r>
        <w:rPr>
          <w:color w:val="000000"/>
        </w:rPr>
        <w:t xml:space="preserve">. Continuous covariates are reported </w:t>
      </w:r>
      <w:r>
        <w:t>as</w:t>
      </w:r>
      <w:r>
        <w:rPr>
          <w:color w:val="000000"/>
        </w:rPr>
        <w:t xml:space="preserve"> median, </w:t>
      </w:r>
      <w:r w:rsidR="006A504C">
        <w:rPr>
          <w:color w:val="000000"/>
        </w:rPr>
        <w:t>interquartile range (</w:t>
      </w:r>
      <w:r>
        <w:rPr>
          <w:color w:val="000000"/>
        </w:rPr>
        <w:t>25th and 75</w:t>
      </w:r>
      <w:r w:rsidRPr="007B3A06">
        <w:rPr>
          <w:color w:val="000000"/>
          <w:vertAlign w:val="superscript"/>
        </w:rPr>
        <w:t>th</w:t>
      </w:r>
      <w:r w:rsidR="006A504C">
        <w:rPr>
          <w:color w:val="000000"/>
        </w:rPr>
        <w:t xml:space="preserve"> percentile), minimum and maximum</w:t>
      </w:r>
      <w:r>
        <w:rPr>
          <w:color w:val="000000"/>
        </w:rPr>
        <w:t>.</w:t>
      </w:r>
    </w:p>
    <w:p w14:paraId="00000059" w14:textId="583E6CAA" w:rsidR="00C700AD" w:rsidRDefault="0007224E">
      <w:pPr>
        <w:pBdr>
          <w:top w:val="nil"/>
          <w:left w:val="nil"/>
          <w:bottom w:val="nil"/>
          <w:right w:val="nil"/>
          <w:between w:val="nil"/>
        </w:pBdr>
        <w:spacing w:before="180" w:after="180"/>
        <w:rPr>
          <w:color w:val="000000"/>
        </w:rPr>
      </w:pPr>
      <w:r>
        <w:rPr>
          <w:b/>
          <w:color w:val="000000"/>
        </w:rPr>
        <w:t>Demographics</w:t>
      </w:r>
      <w:r w:rsidR="006A504C">
        <w:rPr>
          <w:b/>
          <w:color w:val="000000"/>
        </w:rPr>
        <w:t xml:space="preserve"> and clinical characteristics</w:t>
      </w:r>
    </w:p>
    <w:p w14:paraId="0000005A" w14:textId="77777777" w:rsidR="00C700AD" w:rsidRDefault="0007224E">
      <w:pPr>
        <w:numPr>
          <w:ilvl w:val="0"/>
          <w:numId w:val="15"/>
        </w:numPr>
        <w:pBdr>
          <w:top w:val="nil"/>
          <w:left w:val="nil"/>
          <w:bottom w:val="nil"/>
          <w:right w:val="nil"/>
          <w:between w:val="nil"/>
        </w:pBdr>
        <w:spacing w:before="36" w:after="36"/>
      </w:pPr>
      <w:r>
        <w:rPr>
          <w:color w:val="000000"/>
        </w:rPr>
        <w:t>Age at HMB diagnosis as 5-year categories</w:t>
      </w:r>
    </w:p>
    <w:p w14:paraId="0000005B" w14:textId="2723455D" w:rsidR="00C700AD" w:rsidRDefault="0007224E">
      <w:pPr>
        <w:numPr>
          <w:ilvl w:val="0"/>
          <w:numId w:val="15"/>
        </w:numPr>
        <w:pBdr>
          <w:top w:val="nil"/>
          <w:left w:val="nil"/>
          <w:bottom w:val="nil"/>
          <w:right w:val="nil"/>
          <w:between w:val="nil"/>
        </w:pBdr>
        <w:spacing w:before="36" w:after="36"/>
      </w:pPr>
      <w:r>
        <w:rPr>
          <w:color w:val="000000"/>
        </w:rPr>
        <w:t>Age at HMB diagnosis as continuous</w:t>
      </w:r>
      <w:r w:rsidR="006A504C">
        <w:rPr>
          <w:color w:val="000000"/>
        </w:rPr>
        <w:t xml:space="preserve"> variable</w:t>
      </w:r>
    </w:p>
    <w:p w14:paraId="0000005C" w14:textId="77777777" w:rsidR="00C700AD" w:rsidRDefault="0007224E">
      <w:pPr>
        <w:numPr>
          <w:ilvl w:val="0"/>
          <w:numId w:val="15"/>
        </w:numPr>
        <w:pBdr>
          <w:top w:val="nil"/>
          <w:left w:val="nil"/>
          <w:bottom w:val="nil"/>
          <w:right w:val="nil"/>
          <w:between w:val="nil"/>
        </w:pBdr>
        <w:spacing w:before="36" w:after="36"/>
      </w:pPr>
      <w:r>
        <w:rPr>
          <w:color w:val="000000"/>
        </w:rPr>
        <w:t>Race (if available)</w:t>
      </w:r>
    </w:p>
    <w:p w14:paraId="0000005D" w14:textId="77777777" w:rsidR="00C700AD" w:rsidRDefault="0007224E">
      <w:pPr>
        <w:numPr>
          <w:ilvl w:val="0"/>
          <w:numId w:val="15"/>
        </w:numPr>
        <w:pBdr>
          <w:top w:val="nil"/>
          <w:left w:val="nil"/>
          <w:bottom w:val="nil"/>
          <w:right w:val="nil"/>
          <w:between w:val="nil"/>
        </w:pBdr>
        <w:spacing w:before="36" w:after="36"/>
      </w:pPr>
      <w:r>
        <w:rPr>
          <w:color w:val="000000"/>
        </w:rPr>
        <w:t>Ethnicity (if available)</w:t>
      </w:r>
    </w:p>
    <w:p w14:paraId="339DC5DF" w14:textId="68F4AEAA" w:rsidR="006A504C" w:rsidRPr="007B3A06" w:rsidRDefault="0007224E" w:rsidP="006A504C">
      <w:pPr>
        <w:numPr>
          <w:ilvl w:val="0"/>
          <w:numId w:val="15"/>
        </w:numPr>
        <w:pBdr>
          <w:top w:val="nil"/>
          <w:left w:val="nil"/>
          <w:bottom w:val="nil"/>
          <w:right w:val="nil"/>
          <w:between w:val="nil"/>
        </w:pBdr>
        <w:spacing w:before="36" w:after="36"/>
      </w:pPr>
      <w:r>
        <w:rPr>
          <w:color w:val="000000"/>
        </w:rPr>
        <w:t>Year of HMB Diagnosis (per calendar year)</w:t>
      </w:r>
    </w:p>
    <w:p w14:paraId="0C3E674B" w14:textId="5DF81F72" w:rsidR="006A504C" w:rsidRDefault="006A504C">
      <w:pPr>
        <w:numPr>
          <w:ilvl w:val="0"/>
          <w:numId w:val="15"/>
        </w:numPr>
        <w:pBdr>
          <w:top w:val="nil"/>
          <w:left w:val="nil"/>
          <w:bottom w:val="nil"/>
          <w:right w:val="nil"/>
          <w:between w:val="nil"/>
        </w:pBdr>
        <w:spacing w:before="36" w:after="36"/>
      </w:pPr>
      <w:commentRangeStart w:id="28"/>
      <w:commentRangeStart w:id="29"/>
      <w:r>
        <w:t>Comorbidity scores</w:t>
      </w:r>
      <w:commentRangeEnd w:id="28"/>
      <w:r>
        <w:rPr>
          <w:rStyle w:val="CommentReference"/>
        </w:rPr>
        <w:commentReference w:id="28"/>
      </w:r>
      <w:commentRangeEnd w:id="29"/>
      <w:r w:rsidR="000A39C5">
        <w:rPr>
          <w:rStyle w:val="CommentReference"/>
        </w:rPr>
        <w:commentReference w:id="29"/>
      </w:r>
    </w:p>
    <w:p w14:paraId="7902429C" w14:textId="4C6EC359" w:rsidR="006A504C" w:rsidRDefault="006A504C" w:rsidP="006A504C">
      <w:pPr>
        <w:numPr>
          <w:ilvl w:val="1"/>
          <w:numId w:val="15"/>
        </w:numPr>
        <w:pBdr>
          <w:top w:val="nil"/>
          <w:left w:val="nil"/>
          <w:bottom w:val="nil"/>
          <w:right w:val="nil"/>
          <w:between w:val="nil"/>
        </w:pBdr>
        <w:spacing w:before="36" w:after="36"/>
      </w:pPr>
      <w:r>
        <w:t>Charlson Comorbidity Index (CCI) (continuous)</w:t>
      </w:r>
    </w:p>
    <w:p w14:paraId="6FA42D49" w14:textId="66A0DCC3" w:rsidR="006A504C" w:rsidRPr="006A504C" w:rsidRDefault="006A504C" w:rsidP="007B3A06">
      <w:pPr>
        <w:numPr>
          <w:ilvl w:val="1"/>
          <w:numId w:val="15"/>
        </w:numPr>
        <w:pBdr>
          <w:top w:val="nil"/>
          <w:left w:val="nil"/>
          <w:bottom w:val="nil"/>
          <w:right w:val="nil"/>
          <w:between w:val="nil"/>
        </w:pBdr>
        <w:spacing w:before="36" w:after="36"/>
      </w:pPr>
      <w:r w:rsidRPr="007B3A06">
        <w:rPr>
          <w:rFonts w:cs="Arial"/>
          <w:color w:val="202122"/>
          <w:shd w:val="clear" w:color="auto" w:fill="FFFFFF"/>
        </w:rPr>
        <w:lastRenderedPageBreak/>
        <w:t>CHA</w:t>
      </w:r>
      <w:r w:rsidRPr="007B3A06">
        <w:rPr>
          <w:rFonts w:cs="Arial"/>
          <w:color w:val="202122"/>
          <w:shd w:val="clear" w:color="auto" w:fill="FFFFFF"/>
          <w:vertAlign w:val="subscript"/>
        </w:rPr>
        <w:t>2</w:t>
      </w:r>
      <w:r w:rsidRPr="007B3A06">
        <w:rPr>
          <w:rFonts w:cs="Arial"/>
          <w:color w:val="202122"/>
          <w:shd w:val="clear" w:color="auto" w:fill="FFFFFF"/>
        </w:rPr>
        <w:t>DS</w:t>
      </w:r>
      <w:r w:rsidRPr="007B3A06">
        <w:rPr>
          <w:rFonts w:cs="Arial"/>
          <w:color w:val="202122"/>
          <w:shd w:val="clear" w:color="auto" w:fill="FFFFFF"/>
          <w:vertAlign w:val="subscript"/>
        </w:rPr>
        <w:t>2</w:t>
      </w:r>
      <w:r w:rsidRPr="007B3A06">
        <w:rPr>
          <w:rFonts w:cs="Arial"/>
          <w:color w:val="202122"/>
          <w:shd w:val="clear" w:color="auto" w:fill="FFFFFF"/>
        </w:rPr>
        <w:t>-VASc score</w:t>
      </w:r>
      <w:r>
        <w:rPr>
          <w:rFonts w:cs="Arial"/>
          <w:color w:val="202122"/>
          <w:shd w:val="clear" w:color="auto" w:fill="FFFFFF"/>
        </w:rPr>
        <w:t xml:space="preserve"> (continuous)</w:t>
      </w:r>
    </w:p>
    <w:p w14:paraId="00000060" w14:textId="3A38F774" w:rsidR="00C700AD" w:rsidRDefault="0007224E" w:rsidP="007B3A06">
      <w:pPr>
        <w:numPr>
          <w:ilvl w:val="0"/>
          <w:numId w:val="15"/>
        </w:numPr>
        <w:pBdr>
          <w:top w:val="nil"/>
          <w:left w:val="nil"/>
          <w:bottom w:val="nil"/>
          <w:right w:val="nil"/>
          <w:between w:val="nil"/>
        </w:pBdr>
        <w:spacing w:before="36" w:after="36"/>
        <w:rPr>
          <w:b/>
        </w:rPr>
      </w:pPr>
      <w:r>
        <w:rPr>
          <w:b/>
        </w:rPr>
        <w:t>BMI (if available) continuous and in following categories</w:t>
      </w:r>
      <w:r w:rsidR="006A504C">
        <w:rPr>
          <w:b/>
        </w:rPr>
        <w:t xml:space="preserve"> within 365 days before and including index date</w:t>
      </w:r>
      <w:r w:rsidR="006A504C">
        <w:rPr>
          <w:rStyle w:val="FootnoteReference"/>
          <w:b/>
        </w:rPr>
        <w:footnoteReference w:id="1"/>
      </w:r>
    </w:p>
    <w:p w14:paraId="00000061" w14:textId="77777777" w:rsidR="00C700AD" w:rsidRDefault="0007224E">
      <w:pPr>
        <w:numPr>
          <w:ilvl w:val="0"/>
          <w:numId w:val="19"/>
        </w:numPr>
        <w:spacing w:before="36" w:after="36"/>
      </w:pPr>
      <w:r>
        <w:t>Underweight (&lt; 18.5 kg/m^2)</w:t>
      </w:r>
    </w:p>
    <w:p w14:paraId="00000062" w14:textId="520FC97E" w:rsidR="00C700AD" w:rsidRDefault="0007224E">
      <w:pPr>
        <w:numPr>
          <w:ilvl w:val="0"/>
          <w:numId w:val="19"/>
        </w:numPr>
        <w:spacing w:before="36" w:after="36"/>
      </w:pPr>
      <w:r>
        <w:t xml:space="preserve">Normal </w:t>
      </w:r>
      <w:r w:rsidR="006A504C">
        <w:t>w</w:t>
      </w:r>
      <w:r>
        <w:t>eight (18.5 - 24.9 kg/m^2)</w:t>
      </w:r>
    </w:p>
    <w:p w14:paraId="00000063" w14:textId="77777777" w:rsidR="00C700AD" w:rsidRDefault="0007224E">
      <w:pPr>
        <w:numPr>
          <w:ilvl w:val="0"/>
          <w:numId w:val="19"/>
        </w:numPr>
        <w:spacing w:before="36" w:after="36"/>
      </w:pPr>
      <w:r>
        <w:t>Overweight (25.0 - 29.9 kg/m^2)</w:t>
      </w:r>
    </w:p>
    <w:p w14:paraId="00000064" w14:textId="77777777" w:rsidR="00C700AD" w:rsidRDefault="0007224E">
      <w:pPr>
        <w:numPr>
          <w:ilvl w:val="0"/>
          <w:numId w:val="19"/>
        </w:numPr>
        <w:spacing w:before="36" w:after="36"/>
      </w:pPr>
      <w:r>
        <w:t>Obese (30.0 - 39.9 kg/m^2)</w:t>
      </w:r>
    </w:p>
    <w:p w14:paraId="00000065" w14:textId="77777777" w:rsidR="00C700AD" w:rsidRDefault="0007224E">
      <w:pPr>
        <w:numPr>
          <w:ilvl w:val="0"/>
          <w:numId w:val="19"/>
        </w:numPr>
        <w:spacing w:before="36" w:after="36"/>
      </w:pPr>
      <w:r>
        <w:t>Morbidly obese (&gt; 40.0 kg/m^2)</w:t>
      </w:r>
    </w:p>
    <w:p w14:paraId="50548C36" w14:textId="180CD852" w:rsidR="006A504C" w:rsidRDefault="006A504C" w:rsidP="006A504C">
      <w:pPr>
        <w:numPr>
          <w:ilvl w:val="0"/>
          <w:numId w:val="19"/>
        </w:numPr>
        <w:spacing w:before="36" w:after="36"/>
      </w:pPr>
      <w:r>
        <w:t xml:space="preserve">Missing </w:t>
      </w:r>
    </w:p>
    <w:p w14:paraId="00000069" w14:textId="77777777" w:rsidR="00C700AD" w:rsidRDefault="0007224E">
      <w:pPr>
        <w:pBdr>
          <w:top w:val="nil"/>
          <w:left w:val="nil"/>
          <w:bottom w:val="nil"/>
          <w:right w:val="nil"/>
          <w:between w:val="nil"/>
        </w:pBdr>
        <w:spacing w:before="180" w:after="180"/>
        <w:rPr>
          <w:b/>
          <w:color w:val="000000"/>
        </w:rPr>
      </w:pPr>
      <w:commentRangeStart w:id="30"/>
      <w:commentRangeStart w:id="31"/>
      <w:r>
        <w:rPr>
          <w:b/>
          <w:color w:val="000000"/>
        </w:rPr>
        <w:t>Concept-based</w:t>
      </w:r>
      <w:commentRangeEnd w:id="30"/>
      <w:r w:rsidR="006A504C">
        <w:rPr>
          <w:rStyle w:val="CommentReference"/>
        </w:rPr>
        <w:commentReference w:id="30"/>
      </w:r>
      <w:commentRangeEnd w:id="31"/>
      <w:r w:rsidR="000A39C5">
        <w:rPr>
          <w:rStyle w:val="CommentReference"/>
        </w:rPr>
        <w:commentReference w:id="31"/>
      </w:r>
    </w:p>
    <w:p w14:paraId="067787FB" w14:textId="66E9CFF4" w:rsidR="000A39C5" w:rsidRDefault="000A39C5">
      <w:pPr>
        <w:pBdr>
          <w:top w:val="nil"/>
          <w:left w:val="nil"/>
          <w:bottom w:val="nil"/>
          <w:right w:val="nil"/>
          <w:between w:val="nil"/>
        </w:pBdr>
        <w:spacing w:before="180" w:after="180"/>
        <w:rPr>
          <w:color w:val="000000"/>
        </w:rPr>
      </w:pPr>
      <w:r w:rsidRPr="004602DA">
        <w:t xml:space="preserve">For analysis on data converted to the OMOP CDM, covariates can be assessed based on either </w:t>
      </w:r>
      <w:r>
        <w:t xml:space="preserve">singular </w:t>
      </w:r>
      <w:r w:rsidRPr="004602DA">
        <w:t xml:space="preserve">standardized </w:t>
      </w:r>
      <w:proofErr w:type="gramStart"/>
      <w:r w:rsidRPr="004602DA">
        <w:t>concepts</w:t>
      </w:r>
      <w:proofErr w:type="gramEnd"/>
      <w:r>
        <w:t xml:space="preserve"> from the OMOP Vocabulary</w:t>
      </w:r>
      <w:r w:rsidRPr="004602DA">
        <w:t xml:space="preserve"> or </w:t>
      </w:r>
      <w:r>
        <w:t xml:space="preserve">by bundling multiple concepts through </w:t>
      </w:r>
      <w:r w:rsidRPr="004602DA">
        <w:t xml:space="preserve">cohort definitions. A concept-based covariate describes the occurrence of an event based on the presence of a standardized code in the OMOP CDM. For conditions, standardized concepts are based on Systematized Nomenclature of Medicine Vocabulary (SNOMED) and its hierarchy; including descendant concepts that are linked to the top-level term. For drugs, standardized concepts are based on the </w:t>
      </w:r>
      <w:proofErr w:type="spellStart"/>
      <w:r w:rsidRPr="004602DA">
        <w:t>RxNorm</w:t>
      </w:r>
      <w:proofErr w:type="spellEnd"/>
      <w:r w:rsidRPr="004602DA">
        <w:t xml:space="preserve"> vocabulary, where the hierarchy is rolled up to classes of the Anatomical Therapeutic Chemical (ATC) vocabulary.</w:t>
      </w:r>
      <w:r>
        <w:t xml:space="preserve"> Assessing concept-based covariates, in an OMOP analysis, is a general approach to assessing the clinical features of a population because it considers a very large set of features with minimal user specification.</w:t>
      </w:r>
      <w:r w:rsidRPr="004602DA">
        <w:t xml:space="preserve"> </w:t>
      </w:r>
    </w:p>
    <w:p w14:paraId="0000006A" w14:textId="77777777" w:rsidR="00C700AD" w:rsidRDefault="0007224E">
      <w:pPr>
        <w:numPr>
          <w:ilvl w:val="0"/>
          <w:numId w:val="2"/>
        </w:numPr>
        <w:pBdr>
          <w:top w:val="nil"/>
          <w:left w:val="nil"/>
          <w:bottom w:val="nil"/>
          <w:right w:val="nil"/>
          <w:between w:val="nil"/>
        </w:pBdr>
        <w:spacing w:before="36" w:after="36"/>
      </w:pPr>
      <w:r>
        <w:rPr>
          <w:color w:val="000000"/>
        </w:rPr>
        <w:t>Drug Era individual and rolled up to ATC2 Categories</w:t>
      </w:r>
    </w:p>
    <w:p w14:paraId="0000006B" w14:textId="77777777" w:rsidR="00C700AD" w:rsidRDefault="0007224E">
      <w:pPr>
        <w:numPr>
          <w:ilvl w:val="0"/>
          <w:numId w:val="2"/>
        </w:numPr>
        <w:pBdr>
          <w:top w:val="nil"/>
          <w:left w:val="nil"/>
          <w:bottom w:val="nil"/>
          <w:right w:val="nil"/>
          <w:between w:val="nil"/>
        </w:pBdr>
        <w:spacing w:before="36" w:after="36"/>
      </w:pPr>
      <w:r>
        <w:rPr>
          <w:color w:val="000000"/>
        </w:rPr>
        <w:t>Condition Era individual and rolled up to ICD10 Chapters</w:t>
      </w:r>
    </w:p>
    <w:p w14:paraId="0000006C" w14:textId="393163E6" w:rsidR="00C700AD" w:rsidRDefault="0007224E">
      <w:pPr>
        <w:pBdr>
          <w:top w:val="nil"/>
          <w:left w:val="nil"/>
          <w:bottom w:val="nil"/>
          <w:right w:val="nil"/>
          <w:between w:val="nil"/>
        </w:pBdr>
        <w:spacing w:before="180" w:after="180"/>
        <w:rPr>
          <w:color w:val="000000"/>
        </w:rPr>
      </w:pPr>
      <w:r>
        <w:rPr>
          <w:b/>
          <w:color w:val="000000"/>
        </w:rPr>
        <w:t>Note</w:t>
      </w:r>
      <w:r>
        <w:rPr>
          <w:color w:val="000000"/>
        </w:rPr>
        <w:t xml:space="preserve">: Concept-based covariates are based on prevalence concepts accumulated via </w:t>
      </w:r>
      <w:proofErr w:type="spellStart"/>
      <w:proofErr w:type="gramStart"/>
      <w:r>
        <w:rPr>
          <w:rFonts w:ascii="Consolas" w:eastAsia="Consolas" w:hAnsi="Consolas" w:cs="Consolas"/>
          <w:color w:val="000000"/>
          <w:sz w:val="22"/>
          <w:szCs w:val="22"/>
        </w:rPr>
        <w:t>FeatureExtraction</w:t>
      </w:r>
      <w:proofErr w:type="spellEnd"/>
      <w:r w:rsidR="006A504C" w:rsidRPr="007B3A06">
        <w:rPr>
          <w:rFonts w:eastAsia="Consolas" w:cs="Consolas"/>
          <w:color w:val="000000"/>
        </w:rPr>
        <w:t>[</w:t>
      </w:r>
      <w:proofErr w:type="gramEnd"/>
      <w:r w:rsidR="006A504C" w:rsidRPr="007B3A06">
        <w:rPr>
          <w:rFonts w:eastAsia="Consolas" w:cs="Consolas"/>
          <w:color w:val="000000"/>
        </w:rPr>
        <w:t>6]</w:t>
      </w:r>
      <w:r w:rsidRPr="006A504C">
        <w:rPr>
          <w:color w:val="000000"/>
        </w:rPr>
        <w:t>.</w:t>
      </w:r>
      <w:r>
        <w:rPr>
          <w:color w:val="000000"/>
        </w:rPr>
        <w:t xml:space="preserve"> </w:t>
      </w:r>
    </w:p>
    <w:p w14:paraId="0000006D" w14:textId="0865AEDD" w:rsidR="00C700AD" w:rsidRDefault="0007224E">
      <w:pPr>
        <w:pBdr>
          <w:top w:val="nil"/>
          <w:left w:val="nil"/>
          <w:bottom w:val="nil"/>
          <w:right w:val="nil"/>
          <w:between w:val="nil"/>
        </w:pBdr>
        <w:spacing w:before="180" w:after="180"/>
        <w:rPr>
          <w:b/>
          <w:color w:val="000000"/>
        </w:rPr>
      </w:pPr>
      <w:r>
        <w:rPr>
          <w:b/>
          <w:color w:val="000000"/>
        </w:rPr>
        <w:t>Cohort-based</w:t>
      </w:r>
    </w:p>
    <w:p w14:paraId="43D5AD5D" w14:textId="61DD9B80" w:rsidR="000A39C5" w:rsidRDefault="000A39C5">
      <w:pPr>
        <w:pBdr>
          <w:top w:val="nil"/>
          <w:left w:val="nil"/>
          <w:bottom w:val="nil"/>
          <w:right w:val="nil"/>
          <w:between w:val="nil"/>
        </w:pBdr>
        <w:spacing w:before="180" w:after="180"/>
        <w:rPr>
          <w:color w:val="000000"/>
        </w:rPr>
      </w:pPr>
      <w:r w:rsidRPr="004602DA">
        <w:t>Cohort-based covariates</w:t>
      </w:r>
      <w:r>
        <w:t>, in an OMOP analysis,</w:t>
      </w:r>
      <w:r w:rsidRPr="004602DA">
        <w:t xml:space="preserve"> are </w:t>
      </w:r>
      <w:r>
        <w:t>more specific definitions of clinical concepts of interest that are built using multiple concepts from the OMOP standardized vocabulary. Cohort-based covariates are used in the context of this study to specifically identify conditions of interest, determined prior to the study execution, that are not sufficiently identified via single concepts in the OMOP vocabulary.</w:t>
      </w:r>
    </w:p>
    <w:p w14:paraId="0000006E" w14:textId="78B463E3" w:rsidR="00C700AD" w:rsidRPr="00EE16D8" w:rsidRDefault="0069124F" w:rsidP="00EE16D8">
      <w:pPr>
        <w:numPr>
          <w:ilvl w:val="0"/>
          <w:numId w:val="22"/>
        </w:numPr>
        <w:pBdr>
          <w:top w:val="nil"/>
          <w:left w:val="nil"/>
          <w:bottom w:val="nil"/>
          <w:right w:val="nil"/>
          <w:between w:val="nil"/>
        </w:pBdr>
        <w:spacing w:before="36" w:after="36"/>
      </w:pPr>
      <w:r>
        <w:rPr>
          <w:color w:val="000000"/>
        </w:rPr>
        <w:t>Comorbidities</w:t>
      </w:r>
    </w:p>
    <w:p w14:paraId="4C46544A" w14:textId="77777777" w:rsidR="00EE16D8" w:rsidRDefault="00EE16D8" w:rsidP="00EE16D8">
      <w:pPr>
        <w:numPr>
          <w:ilvl w:val="1"/>
          <w:numId w:val="22"/>
        </w:numPr>
        <w:pBdr>
          <w:top w:val="nil"/>
          <w:left w:val="nil"/>
          <w:bottom w:val="nil"/>
          <w:right w:val="nil"/>
          <w:between w:val="nil"/>
        </w:pBdr>
        <w:spacing w:before="36" w:after="36"/>
      </w:pPr>
      <w:r>
        <w:rPr>
          <w:color w:val="000000"/>
        </w:rPr>
        <w:t>Diabetes Mellitus</w:t>
      </w:r>
    </w:p>
    <w:p w14:paraId="411C691C" w14:textId="77777777" w:rsidR="00EE16D8" w:rsidRDefault="00EE16D8" w:rsidP="00EE16D8">
      <w:pPr>
        <w:numPr>
          <w:ilvl w:val="1"/>
          <w:numId w:val="22"/>
        </w:numPr>
        <w:pBdr>
          <w:top w:val="nil"/>
          <w:left w:val="nil"/>
          <w:bottom w:val="nil"/>
          <w:right w:val="nil"/>
          <w:between w:val="nil"/>
        </w:pBdr>
        <w:spacing w:before="36" w:after="36"/>
      </w:pPr>
      <w:r>
        <w:rPr>
          <w:color w:val="000000"/>
        </w:rPr>
        <w:t>Polycystic Ovary Syndrome (PCOS)</w:t>
      </w:r>
    </w:p>
    <w:p w14:paraId="79F922EC" w14:textId="77777777" w:rsidR="00EE16D8" w:rsidRDefault="00EE16D8" w:rsidP="00EE16D8">
      <w:pPr>
        <w:numPr>
          <w:ilvl w:val="1"/>
          <w:numId w:val="22"/>
        </w:numPr>
        <w:pBdr>
          <w:top w:val="nil"/>
          <w:left w:val="nil"/>
          <w:bottom w:val="nil"/>
          <w:right w:val="nil"/>
          <w:between w:val="nil"/>
        </w:pBdr>
        <w:spacing w:before="36" w:after="36"/>
      </w:pPr>
      <w:r>
        <w:rPr>
          <w:color w:val="000000"/>
        </w:rPr>
        <w:t>Dysmenorrhea</w:t>
      </w:r>
    </w:p>
    <w:p w14:paraId="65BDAA13" w14:textId="77777777" w:rsidR="00EE16D8" w:rsidRDefault="00EE16D8" w:rsidP="00EE16D8">
      <w:pPr>
        <w:numPr>
          <w:ilvl w:val="1"/>
          <w:numId w:val="22"/>
        </w:numPr>
        <w:pBdr>
          <w:top w:val="nil"/>
          <w:left w:val="nil"/>
          <w:bottom w:val="nil"/>
          <w:right w:val="nil"/>
          <w:between w:val="nil"/>
        </w:pBdr>
        <w:spacing w:before="36" w:after="36"/>
      </w:pPr>
      <w:r>
        <w:rPr>
          <w:color w:val="000000"/>
        </w:rPr>
        <w:t>Pain</w:t>
      </w:r>
    </w:p>
    <w:p w14:paraId="38327BEF" w14:textId="77777777" w:rsidR="00EE16D8" w:rsidRDefault="00EE16D8" w:rsidP="00EE16D8">
      <w:pPr>
        <w:numPr>
          <w:ilvl w:val="1"/>
          <w:numId w:val="22"/>
        </w:numPr>
        <w:pBdr>
          <w:top w:val="nil"/>
          <w:left w:val="nil"/>
          <w:bottom w:val="nil"/>
          <w:right w:val="nil"/>
          <w:between w:val="nil"/>
        </w:pBdr>
        <w:spacing w:before="36" w:after="36"/>
      </w:pPr>
      <w:r>
        <w:rPr>
          <w:color w:val="000000"/>
        </w:rPr>
        <w:t>Anemia</w:t>
      </w:r>
    </w:p>
    <w:p w14:paraId="03C96249" w14:textId="77777777" w:rsidR="00EE16D8" w:rsidRPr="007B3A06" w:rsidRDefault="00EE16D8" w:rsidP="00EE16D8">
      <w:pPr>
        <w:numPr>
          <w:ilvl w:val="1"/>
          <w:numId w:val="22"/>
        </w:numPr>
        <w:pBdr>
          <w:top w:val="nil"/>
          <w:left w:val="nil"/>
          <w:bottom w:val="nil"/>
          <w:right w:val="nil"/>
          <w:between w:val="nil"/>
        </w:pBdr>
        <w:spacing w:before="36" w:after="36"/>
      </w:pPr>
      <w:r>
        <w:rPr>
          <w:color w:val="000000"/>
        </w:rPr>
        <w:lastRenderedPageBreak/>
        <w:t>Iron deficiency anemia</w:t>
      </w:r>
    </w:p>
    <w:p w14:paraId="0BFDE923" w14:textId="2A2B1617" w:rsidR="006A504C" w:rsidRDefault="006A504C" w:rsidP="00EE16D8">
      <w:pPr>
        <w:numPr>
          <w:ilvl w:val="1"/>
          <w:numId w:val="22"/>
        </w:numPr>
        <w:pBdr>
          <w:top w:val="nil"/>
          <w:left w:val="nil"/>
          <w:bottom w:val="nil"/>
          <w:right w:val="nil"/>
          <w:between w:val="nil"/>
        </w:pBdr>
        <w:spacing w:before="36" w:after="36"/>
      </w:pPr>
      <w:r>
        <w:rPr>
          <w:color w:val="000000"/>
        </w:rPr>
        <w:t xml:space="preserve">Obesity </w:t>
      </w:r>
    </w:p>
    <w:p w14:paraId="00000081" w14:textId="194AB316" w:rsidR="00C700AD" w:rsidRDefault="0069124F" w:rsidP="00EE16D8">
      <w:pPr>
        <w:numPr>
          <w:ilvl w:val="0"/>
          <w:numId w:val="22"/>
        </w:numPr>
        <w:pBdr>
          <w:top w:val="nil"/>
          <w:left w:val="nil"/>
          <w:bottom w:val="nil"/>
          <w:right w:val="nil"/>
          <w:between w:val="nil"/>
        </w:pBdr>
        <w:spacing w:before="36" w:after="36"/>
      </w:pPr>
      <w:r>
        <w:rPr>
          <w:color w:val="000000"/>
        </w:rPr>
        <w:t>Comedications</w:t>
      </w:r>
    </w:p>
    <w:p w14:paraId="00000082" w14:textId="7CA92C3E" w:rsidR="00C700AD" w:rsidRDefault="0007224E" w:rsidP="00EE16D8">
      <w:pPr>
        <w:numPr>
          <w:ilvl w:val="1"/>
          <w:numId w:val="22"/>
        </w:numPr>
        <w:pBdr>
          <w:top w:val="nil"/>
          <w:left w:val="nil"/>
          <w:bottom w:val="nil"/>
          <w:right w:val="nil"/>
          <w:between w:val="nil"/>
        </w:pBdr>
        <w:spacing w:before="36" w:after="36"/>
      </w:pPr>
      <w:r>
        <w:rPr>
          <w:color w:val="000000"/>
        </w:rPr>
        <w:t xml:space="preserve">Antithrombotic </w:t>
      </w:r>
      <w:r w:rsidR="006A504C">
        <w:rPr>
          <w:color w:val="000000"/>
        </w:rPr>
        <w:t>a</w:t>
      </w:r>
      <w:r>
        <w:rPr>
          <w:color w:val="000000"/>
        </w:rPr>
        <w:t>gents</w:t>
      </w:r>
    </w:p>
    <w:p w14:paraId="00000083" w14:textId="77777777" w:rsidR="00C700AD" w:rsidRDefault="0007224E" w:rsidP="00EE16D8">
      <w:pPr>
        <w:numPr>
          <w:ilvl w:val="1"/>
          <w:numId w:val="22"/>
        </w:numPr>
        <w:pBdr>
          <w:top w:val="nil"/>
          <w:left w:val="nil"/>
          <w:bottom w:val="nil"/>
          <w:right w:val="nil"/>
          <w:between w:val="nil"/>
        </w:pBdr>
        <w:spacing w:before="36" w:after="36"/>
      </w:pPr>
      <w:r>
        <w:rPr>
          <w:color w:val="000000"/>
        </w:rPr>
        <w:t>Antidepressants</w:t>
      </w:r>
    </w:p>
    <w:p w14:paraId="00000084" w14:textId="77777777" w:rsidR="00C700AD" w:rsidRDefault="0007224E" w:rsidP="00EE16D8">
      <w:pPr>
        <w:numPr>
          <w:ilvl w:val="1"/>
          <w:numId w:val="22"/>
        </w:numPr>
        <w:pBdr>
          <w:top w:val="nil"/>
          <w:left w:val="nil"/>
          <w:bottom w:val="nil"/>
          <w:right w:val="nil"/>
          <w:between w:val="nil"/>
        </w:pBdr>
        <w:spacing w:before="36" w:after="36"/>
      </w:pPr>
      <w:r>
        <w:rPr>
          <w:color w:val="000000"/>
        </w:rPr>
        <w:t>Tamoxifen</w:t>
      </w:r>
    </w:p>
    <w:p w14:paraId="00000085" w14:textId="77777777" w:rsidR="00C700AD" w:rsidRDefault="0007224E" w:rsidP="00EE16D8">
      <w:pPr>
        <w:numPr>
          <w:ilvl w:val="1"/>
          <w:numId w:val="22"/>
        </w:numPr>
        <w:pBdr>
          <w:top w:val="nil"/>
          <w:left w:val="nil"/>
          <w:bottom w:val="nil"/>
          <w:right w:val="nil"/>
          <w:between w:val="nil"/>
        </w:pBdr>
        <w:spacing w:before="36" w:after="36"/>
      </w:pPr>
      <w:r>
        <w:rPr>
          <w:color w:val="000000"/>
        </w:rPr>
        <w:t>Antipsychotics</w:t>
      </w:r>
    </w:p>
    <w:p w14:paraId="00000086" w14:textId="4CE312E8" w:rsidR="00C700AD" w:rsidRPr="007B3A06" w:rsidRDefault="0007224E" w:rsidP="00EE16D8">
      <w:pPr>
        <w:numPr>
          <w:ilvl w:val="1"/>
          <w:numId w:val="22"/>
        </w:numPr>
        <w:pBdr>
          <w:top w:val="nil"/>
          <w:left w:val="nil"/>
          <w:bottom w:val="nil"/>
          <w:right w:val="nil"/>
          <w:between w:val="nil"/>
        </w:pBdr>
        <w:spacing w:before="36" w:after="36"/>
      </w:pPr>
      <w:r>
        <w:rPr>
          <w:color w:val="000000"/>
        </w:rPr>
        <w:t xml:space="preserve">Gonadal </w:t>
      </w:r>
      <w:r w:rsidR="006A504C">
        <w:rPr>
          <w:color w:val="000000"/>
        </w:rPr>
        <w:t>s</w:t>
      </w:r>
      <w:r>
        <w:rPr>
          <w:color w:val="000000"/>
        </w:rPr>
        <w:t>teroids</w:t>
      </w:r>
    </w:p>
    <w:p w14:paraId="0287338E" w14:textId="5A8999DC" w:rsidR="006A504C" w:rsidRPr="007B3A06" w:rsidRDefault="006A504C" w:rsidP="00EE16D8">
      <w:pPr>
        <w:numPr>
          <w:ilvl w:val="1"/>
          <w:numId w:val="22"/>
        </w:numPr>
        <w:pBdr>
          <w:top w:val="nil"/>
          <w:left w:val="nil"/>
          <w:bottom w:val="nil"/>
          <w:right w:val="nil"/>
          <w:between w:val="nil"/>
        </w:pBdr>
        <w:spacing w:before="36" w:after="36"/>
      </w:pPr>
      <w:r>
        <w:rPr>
          <w:color w:val="000000"/>
        </w:rPr>
        <w:t>Tranexamic acid</w:t>
      </w:r>
    </w:p>
    <w:p w14:paraId="591C5D51" w14:textId="6D18B57E" w:rsidR="006A504C" w:rsidRPr="007B3A06" w:rsidRDefault="006A504C" w:rsidP="006A504C">
      <w:pPr>
        <w:numPr>
          <w:ilvl w:val="1"/>
          <w:numId w:val="22"/>
        </w:numPr>
        <w:pBdr>
          <w:top w:val="nil"/>
          <w:left w:val="nil"/>
          <w:bottom w:val="nil"/>
          <w:right w:val="nil"/>
          <w:between w:val="nil"/>
        </w:pBdr>
        <w:spacing w:before="36" w:after="36"/>
      </w:pPr>
      <w:r>
        <w:rPr>
          <w:color w:val="000000"/>
        </w:rPr>
        <w:t>Progestin only regimens</w:t>
      </w:r>
    </w:p>
    <w:p w14:paraId="6E861F7C" w14:textId="3F631BDD" w:rsidR="0069124F" w:rsidRDefault="0069124F" w:rsidP="0069124F">
      <w:pPr>
        <w:numPr>
          <w:ilvl w:val="2"/>
          <w:numId w:val="22"/>
        </w:numPr>
        <w:pBdr>
          <w:top w:val="nil"/>
          <w:left w:val="nil"/>
          <w:bottom w:val="nil"/>
          <w:right w:val="nil"/>
          <w:between w:val="nil"/>
        </w:pBdr>
        <w:spacing w:before="36" w:after="36"/>
      </w:pPr>
      <w:r w:rsidRPr="00A87A50">
        <w:t>Medroxyprogesterone acetate (MPA)</w:t>
      </w:r>
    </w:p>
    <w:p w14:paraId="0B4D296C" w14:textId="2623E741" w:rsidR="0069124F" w:rsidRDefault="0069124F" w:rsidP="0069124F">
      <w:pPr>
        <w:numPr>
          <w:ilvl w:val="2"/>
          <w:numId w:val="22"/>
        </w:numPr>
        <w:pBdr>
          <w:top w:val="nil"/>
          <w:left w:val="nil"/>
          <w:bottom w:val="nil"/>
          <w:right w:val="nil"/>
          <w:between w:val="nil"/>
        </w:pBdr>
        <w:spacing w:before="36" w:after="36"/>
      </w:pPr>
      <w:r>
        <w:t>O</w:t>
      </w:r>
      <w:r w:rsidRPr="00A87A50">
        <w:t>ral norethindrone acetate (NETA)</w:t>
      </w:r>
    </w:p>
    <w:p w14:paraId="2DE18435" w14:textId="752CE4EC" w:rsidR="0069124F" w:rsidRDefault="0069124F" w:rsidP="0069124F">
      <w:pPr>
        <w:numPr>
          <w:ilvl w:val="2"/>
          <w:numId w:val="22"/>
        </w:numPr>
        <w:pBdr>
          <w:top w:val="nil"/>
          <w:left w:val="nil"/>
          <w:bottom w:val="nil"/>
          <w:right w:val="nil"/>
          <w:between w:val="nil"/>
        </w:pBdr>
        <w:spacing w:before="36" w:after="36"/>
      </w:pPr>
      <w:proofErr w:type="spellStart"/>
      <w:r>
        <w:t>D</w:t>
      </w:r>
      <w:r w:rsidRPr="00A87A50">
        <w:t>esogestrel</w:t>
      </w:r>
      <w:proofErr w:type="spellEnd"/>
    </w:p>
    <w:p w14:paraId="77D6DEFC" w14:textId="32EBDEE5" w:rsidR="0069124F" w:rsidRDefault="0069124F" w:rsidP="0069124F">
      <w:pPr>
        <w:numPr>
          <w:ilvl w:val="2"/>
          <w:numId w:val="22"/>
        </w:numPr>
        <w:pBdr>
          <w:top w:val="nil"/>
          <w:left w:val="nil"/>
          <w:bottom w:val="nil"/>
          <w:right w:val="nil"/>
          <w:between w:val="nil"/>
        </w:pBdr>
        <w:spacing w:before="36" w:after="36"/>
      </w:pPr>
      <w:r>
        <w:t>E</w:t>
      </w:r>
      <w:r w:rsidRPr="00A87A50">
        <w:t>tonogestrel implant</w:t>
      </w:r>
    </w:p>
    <w:p w14:paraId="27D1720A" w14:textId="0E8C430F" w:rsidR="0069124F" w:rsidRDefault="0069124F" w:rsidP="0069124F">
      <w:pPr>
        <w:numPr>
          <w:ilvl w:val="2"/>
          <w:numId w:val="22"/>
        </w:numPr>
        <w:pBdr>
          <w:top w:val="nil"/>
          <w:left w:val="nil"/>
          <w:bottom w:val="nil"/>
          <w:right w:val="nil"/>
          <w:between w:val="nil"/>
        </w:pBdr>
        <w:spacing w:before="36" w:after="36"/>
      </w:pPr>
      <w:proofErr w:type="spellStart"/>
      <w:r w:rsidRPr="00DB16A9">
        <w:t>Drospirenone</w:t>
      </w:r>
      <w:proofErr w:type="spellEnd"/>
    </w:p>
    <w:p w14:paraId="219C07EA" w14:textId="46D4019E" w:rsidR="0069124F" w:rsidRDefault="0069124F" w:rsidP="0069124F">
      <w:pPr>
        <w:numPr>
          <w:ilvl w:val="1"/>
          <w:numId w:val="22"/>
        </w:numPr>
        <w:pBdr>
          <w:top w:val="nil"/>
          <w:left w:val="nil"/>
          <w:bottom w:val="nil"/>
          <w:right w:val="nil"/>
          <w:between w:val="nil"/>
        </w:pBdr>
        <w:spacing w:before="36" w:after="36"/>
      </w:pPr>
      <w:r w:rsidRPr="00A87A50">
        <w:t>Non-steroidal anti-inflammatory drugs (NSAIDs)</w:t>
      </w:r>
    </w:p>
    <w:p w14:paraId="35DDF0D5" w14:textId="77777777" w:rsidR="0069124F" w:rsidRDefault="0069124F" w:rsidP="0069124F">
      <w:pPr>
        <w:numPr>
          <w:ilvl w:val="1"/>
          <w:numId w:val="22"/>
        </w:numPr>
        <w:pBdr>
          <w:top w:val="nil"/>
          <w:left w:val="nil"/>
          <w:bottom w:val="nil"/>
          <w:right w:val="nil"/>
          <w:between w:val="nil"/>
        </w:pBdr>
        <w:spacing w:before="36" w:after="36"/>
      </w:pPr>
      <w:r w:rsidRPr="00A87A50">
        <w:t xml:space="preserve">Combined </w:t>
      </w:r>
      <w:r>
        <w:t xml:space="preserve">oral </w:t>
      </w:r>
      <w:r w:rsidRPr="00A87A50">
        <w:t xml:space="preserve">hormonal </w:t>
      </w:r>
      <w:proofErr w:type="gramStart"/>
      <w:r w:rsidRPr="00A87A50">
        <w:t>contraceptives</w:t>
      </w:r>
      <w:proofErr w:type="gramEnd"/>
    </w:p>
    <w:p w14:paraId="5264C4EC" w14:textId="24DC6365" w:rsidR="0069124F" w:rsidRDefault="0069124F" w:rsidP="007B3A06">
      <w:pPr>
        <w:numPr>
          <w:ilvl w:val="1"/>
          <w:numId w:val="22"/>
        </w:numPr>
        <w:pBdr>
          <w:top w:val="nil"/>
          <w:left w:val="nil"/>
          <w:bottom w:val="nil"/>
          <w:right w:val="nil"/>
          <w:between w:val="nil"/>
        </w:pBdr>
        <w:spacing w:before="36" w:after="36"/>
      </w:pPr>
      <w:r>
        <w:t>Ulipristal acetate</w:t>
      </w:r>
    </w:p>
    <w:p w14:paraId="6276F958" w14:textId="3C920405" w:rsidR="0069124F" w:rsidRDefault="0069124F" w:rsidP="0069124F">
      <w:pPr>
        <w:numPr>
          <w:ilvl w:val="1"/>
          <w:numId w:val="22"/>
        </w:numPr>
        <w:pBdr>
          <w:top w:val="nil"/>
          <w:left w:val="nil"/>
          <w:bottom w:val="nil"/>
          <w:right w:val="nil"/>
          <w:between w:val="nil"/>
        </w:pBdr>
        <w:spacing w:before="36" w:after="36"/>
      </w:pPr>
      <w:r>
        <w:t>Danazol</w:t>
      </w:r>
    </w:p>
    <w:p w14:paraId="21BA5DDF" w14:textId="0F355681" w:rsidR="0069124F" w:rsidRDefault="0069124F" w:rsidP="0069124F">
      <w:pPr>
        <w:numPr>
          <w:ilvl w:val="1"/>
          <w:numId w:val="22"/>
        </w:numPr>
        <w:pBdr>
          <w:top w:val="nil"/>
          <w:left w:val="nil"/>
          <w:bottom w:val="nil"/>
          <w:right w:val="nil"/>
          <w:between w:val="nil"/>
        </w:pBdr>
        <w:spacing w:before="36" w:after="36"/>
      </w:pPr>
      <w:r>
        <w:t xml:space="preserve">Gonadotropin releasing hormone </w:t>
      </w:r>
      <w:proofErr w:type="gramStart"/>
      <w:r>
        <w:t>analogues</w:t>
      </w:r>
      <w:proofErr w:type="gramEnd"/>
    </w:p>
    <w:p w14:paraId="6FAE09EB" w14:textId="09A13522" w:rsidR="0069124F" w:rsidRDefault="0069124F" w:rsidP="0069124F">
      <w:pPr>
        <w:numPr>
          <w:ilvl w:val="1"/>
          <w:numId w:val="22"/>
        </w:numPr>
        <w:pBdr>
          <w:top w:val="nil"/>
          <w:left w:val="nil"/>
          <w:bottom w:val="nil"/>
          <w:right w:val="nil"/>
          <w:between w:val="nil"/>
        </w:pBdr>
        <w:spacing w:before="36" w:after="36"/>
      </w:pPr>
      <w:r>
        <w:t>Intrauterine devices (IUD)</w:t>
      </w:r>
    </w:p>
    <w:p w14:paraId="13CB71F6" w14:textId="401FC655" w:rsidR="0069124F" w:rsidRDefault="0069124F" w:rsidP="0069124F">
      <w:pPr>
        <w:numPr>
          <w:ilvl w:val="2"/>
          <w:numId w:val="22"/>
        </w:numPr>
        <w:pBdr>
          <w:top w:val="nil"/>
          <w:left w:val="nil"/>
          <w:bottom w:val="nil"/>
          <w:right w:val="nil"/>
          <w:between w:val="nil"/>
        </w:pBdr>
        <w:spacing w:before="36" w:after="36"/>
      </w:pPr>
      <w:r>
        <w:t>Plastic IUD with progestogen</w:t>
      </w:r>
    </w:p>
    <w:p w14:paraId="2A9428C1" w14:textId="1180E3C7" w:rsidR="0069124F" w:rsidRDefault="0069124F" w:rsidP="0069124F">
      <w:pPr>
        <w:numPr>
          <w:ilvl w:val="2"/>
          <w:numId w:val="22"/>
        </w:numPr>
        <w:pBdr>
          <w:top w:val="nil"/>
          <w:left w:val="nil"/>
          <w:bottom w:val="nil"/>
          <w:right w:val="nil"/>
          <w:between w:val="nil"/>
        </w:pBdr>
        <w:spacing w:before="36" w:after="36"/>
      </w:pPr>
      <w:r>
        <w:t xml:space="preserve">Plastic IUD with copper </w:t>
      </w:r>
    </w:p>
    <w:p w14:paraId="7AFCE46F" w14:textId="6DDF1858" w:rsidR="0069124F" w:rsidRDefault="0069124F" w:rsidP="0069124F">
      <w:pPr>
        <w:numPr>
          <w:ilvl w:val="1"/>
          <w:numId w:val="22"/>
        </w:numPr>
        <w:pBdr>
          <w:top w:val="nil"/>
          <w:left w:val="nil"/>
          <w:bottom w:val="nil"/>
          <w:right w:val="nil"/>
          <w:between w:val="nil"/>
        </w:pBdr>
        <w:spacing w:before="36" w:after="36"/>
      </w:pPr>
      <w:r>
        <w:t>Iron preparations</w:t>
      </w:r>
    </w:p>
    <w:p w14:paraId="00000087" w14:textId="7C9A5172" w:rsidR="00C700AD" w:rsidRDefault="0007224E" w:rsidP="00EE16D8">
      <w:pPr>
        <w:numPr>
          <w:ilvl w:val="0"/>
          <w:numId w:val="22"/>
        </w:numPr>
        <w:pBdr>
          <w:top w:val="nil"/>
          <w:left w:val="nil"/>
          <w:bottom w:val="nil"/>
          <w:right w:val="nil"/>
          <w:between w:val="nil"/>
        </w:pBdr>
        <w:spacing w:before="36" w:after="36"/>
      </w:pPr>
      <w:r>
        <w:rPr>
          <w:color w:val="000000"/>
        </w:rPr>
        <w:t>Procedures</w:t>
      </w:r>
      <w:r w:rsidR="0069124F">
        <w:rPr>
          <w:color w:val="000000"/>
        </w:rPr>
        <w:t xml:space="preserve"> </w:t>
      </w:r>
    </w:p>
    <w:p w14:paraId="00000088" w14:textId="77777777" w:rsidR="00C700AD" w:rsidRDefault="0007224E" w:rsidP="00EE16D8">
      <w:pPr>
        <w:pStyle w:val="ListParagraph"/>
        <w:numPr>
          <w:ilvl w:val="1"/>
          <w:numId w:val="22"/>
        </w:numPr>
        <w:pBdr>
          <w:top w:val="nil"/>
          <w:left w:val="nil"/>
          <w:bottom w:val="nil"/>
          <w:right w:val="nil"/>
          <w:between w:val="nil"/>
        </w:pBdr>
        <w:spacing w:before="36" w:after="36"/>
      </w:pPr>
      <w:r w:rsidRPr="00EE16D8">
        <w:rPr>
          <w:color w:val="000000"/>
        </w:rPr>
        <w:t>Endometrial ablation</w:t>
      </w:r>
    </w:p>
    <w:p w14:paraId="00000089" w14:textId="77777777" w:rsidR="00C700AD" w:rsidRDefault="0007224E" w:rsidP="00EE16D8">
      <w:pPr>
        <w:pStyle w:val="ListParagraph"/>
        <w:numPr>
          <w:ilvl w:val="1"/>
          <w:numId w:val="22"/>
        </w:numPr>
        <w:pBdr>
          <w:top w:val="nil"/>
          <w:left w:val="nil"/>
          <w:bottom w:val="nil"/>
          <w:right w:val="nil"/>
          <w:between w:val="nil"/>
        </w:pBdr>
        <w:spacing w:before="36" w:after="36"/>
      </w:pPr>
      <w:r w:rsidRPr="00EE16D8">
        <w:rPr>
          <w:color w:val="000000"/>
        </w:rPr>
        <w:t>Uterine artery embolization (UAE)</w:t>
      </w:r>
    </w:p>
    <w:p w14:paraId="0000008A" w14:textId="77777777" w:rsidR="00C700AD" w:rsidRDefault="0007224E" w:rsidP="00EE16D8">
      <w:pPr>
        <w:pStyle w:val="ListParagraph"/>
        <w:numPr>
          <w:ilvl w:val="1"/>
          <w:numId w:val="22"/>
        </w:numPr>
        <w:pBdr>
          <w:top w:val="nil"/>
          <w:left w:val="nil"/>
          <w:bottom w:val="nil"/>
          <w:right w:val="nil"/>
          <w:between w:val="nil"/>
        </w:pBdr>
        <w:spacing w:before="36" w:after="36"/>
      </w:pPr>
      <w:r w:rsidRPr="00EE16D8">
        <w:rPr>
          <w:color w:val="000000"/>
        </w:rPr>
        <w:t>Myomectomy</w:t>
      </w:r>
    </w:p>
    <w:p w14:paraId="4EB4DE43" w14:textId="33EE3189" w:rsidR="00EE16D8" w:rsidRPr="007B3A06" w:rsidRDefault="0007224E" w:rsidP="00EE16D8">
      <w:pPr>
        <w:pStyle w:val="ListParagraph"/>
        <w:numPr>
          <w:ilvl w:val="1"/>
          <w:numId w:val="22"/>
        </w:numPr>
        <w:pBdr>
          <w:top w:val="nil"/>
          <w:left w:val="nil"/>
          <w:bottom w:val="nil"/>
          <w:right w:val="nil"/>
          <w:between w:val="nil"/>
        </w:pBdr>
        <w:spacing w:before="36" w:after="36"/>
      </w:pPr>
      <w:r w:rsidRPr="00EE16D8">
        <w:rPr>
          <w:color w:val="000000"/>
        </w:rPr>
        <w:t>Blood transfusion</w:t>
      </w:r>
    </w:p>
    <w:p w14:paraId="77141B3C" w14:textId="7C510DB8" w:rsidR="0069124F" w:rsidRPr="007B3A06" w:rsidRDefault="0069124F" w:rsidP="0069124F">
      <w:pPr>
        <w:pStyle w:val="ListParagraph"/>
        <w:numPr>
          <w:ilvl w:val="1"/>
          <w:numId w:val="22"/>
        </w:numPr>
        <w:pBdr>
          <w:top w:val="nil"/>
          <w:left w:val="nil"/>
          <w:bottom w:val="nil"/>
          <w:right w:val="nil"/>
          <w:between w:val="nil"/>
        </w:pBdr>
        <w:spacing w:before="36" w:after="36"/>
      </w:pPr>
      <w:r>
        <w:rPr>
          <w:color w:val="000000"/>
        </w:rPr>
        <w:t>Intrauterine devices (recorded as procedures)</w:t>
      </w:r>
    </w:p>
    <w:p w14:paraId="749E1690" w14:textId="20E1B5C5" w:rsidR="0069124F" w:rsidRDefault="0069124F" w:rsidP="0069124F">
      <w:pPr>
        <w:pStyle w:val="ListParagraph"/>
        <w:numPr>
          <w:ilvl w:val="2"/>
          <w:numId w:val="22"/>
        </w:numPr>
        <w:pBdr>
          <w:top w:val="nil"/>
          <w:left w:val="nil"/>
          <w:bottom w:val="nil"/>
          <w:right w:val="nil"/>
          <w:between w:val="nil"/>
        </w:pBdr>
        <w:spacing w:before="36" w:after="36"/>
      </w:pPr>
      <w:r>
        <w:t>Hormonal IUD</w:t>
      </w:r>
    </w:p>
    <w:p w14:paraId="1F08578D" w14:textId="5DA9F5F1" w:rsidR="0069124F" w:rsidRDefault="0069124F" w:rsidP="0069124F">
      <w:pPr>
        <w:pStyle w:val="ListParagraph"/>
        <w:numPr>
          <w:ilvl w:val="2"/>
          <w:numId w:val="22"/>
        </w:numPr>
        <w:pBdr>
          <w:top w:val="nil"/>
          <w:left w:val="nil"/>
          <w:bottom w:val="nil"/>
          <w:right w:val="nil"/>
          <w:between w:val="nil"/>
        </w:pBdr>
        <w:spacing w:before="36" w:after="36"/>
      </w:pPr>
      <w:r>
        <w:t xml:space="preserve">Copper IUD </w:t>
      </w:r>
    </w:p>
    <w:p w14:paraId="3F5B27CF" w14:textId="346CA795" w:rsidR="0069124F" w:rsidRPr="002D4221" w:rsidRDefault="0069124F" w:rsidP="007B3A06">
      <w:pPr>
        <w:pStyle w:val="ListParagraph"/>
        <w:numPr>
          <w:ilvl w:val="2"/>
          <w:numId w:val="22"/>
        </w:numPr>
        <w:pBdr>
          <w:top w:val="nil"/>
          <w:left w:val="nil"/>
          <w:bottom w:val="nil"/>
          <w:right w:val="nil"/>
          <w:between w:val="nil"/>
        </w:pBdr>
        <w:spacing w:before="36" w:after="36"/>
      </w:pPr>
      <w:r>
        <w:t>Undefined IUD</w:t>
      </w:r>
    </w:p>
    <w:p w14:paraId="59B2C117" w14:textId="30FFBF45" w:rsidR="002D4221" w:rsidRPr="002D4221" w:rsidRDefault="002D4221" w:rsidP="002D4221">
      <w:pPr>
        <w:pBdr>
          <w:top w:val="nil"/>
          <w:left w:val="nil"/>
          <w:bottom w:val="nil"/>
          <w:right w:val="nil"/>
          <w:between w:val="nil"/>
        </w:pBdr>
        <w:spacing w:before="36" w:after="36"/>
      </w:pPr>
      <w:r>
        <w:t xml:space="preserve">Concepts and logic for these cohort definitions will be supplied in the </w:t>
      </w:r>
      <w:proofErr w:type="spellStart"/>
      <w:r>
        <w:rPr>
          <w:i/>
          <w:iCs/>
        </w:rPr>
        <w:t>CohortDetails</w:t>
      </w:r>
      <w:proofErr w:type="spellEnd"/>
      <w:r>
        <w:rPr>
          <w:i/>
          <w:iCs/>
        </w:rPr>
        <w:t xml:space="preserve"> </w:t>
      </w:r>
      <w:r>
        <w:t xml:space="preserve">supplementary file. </w:t>
      </w:r>
    </w:p>
    <w:p w14:paraId="246A10E8" w14:textId="52E9C9A1" w:rsidR="00EE16D8" w:rsidRPr="00EE16D8" w:rsidRDefault="00EE16D8" w:rsidP="00EE16D8">
      <w:pPr>
        <w:pBdr>
          <w:top w:val="nil"/>
          <w:left w:val="nil"/>
          <w:bottom w:val="nil"/>
          <w:right w:val="nil"/>
          <w:between w:val="nil"/>
        </w:pBdr>
        <w:spacing w:before="120" w:after="120"/>
        <w:rPr>
          <w:b/>
          <w:bCs/>
        </w:rPr>
      </w:pPr>
      <w:r>
        <w:rPr>
          <w:b/>
          <w:bCs/>
        </w:rPr>
        <w:t>Underlying Causes of HMB</w:t>
      </w:r>
    </w:p>
    <w:p w14:paraId="290136BD" w14:textId="4C6FF8F4" w:rsidR="00EE16D8" w:rsidRDefault="00EE16D8" w:rsidP="00EE16D8">
      <w:pPr>
        <w:pBdr>
          <w:top w:val="nil"/>
          <w:left w:val="nil"/>
          <w:bottom w:val="nil"/>
          <w:right w:val="nil"/>
          <w:between w:val="nil"/>
        </w:pBdr>
        <w:spacing w:before="36" w:after="36"/>
      </w:pPr>
      <w:r>
        <w:t>In addition to assessing characteristics at baseline</w:t>
      </w:r>
      <w:r w:rsidR="0069124F">
        <w:t xml:space="preserve">, proportion of patients with </w:t>
      </w:r>
      <w:r>
        <w:t>underlying causes of HMB</w:t>
      </w:r>
      <w:r w:rsidR="0069124F">
        <w:t xml:space="preserve"> will be calculated</w:t>
      </w:r>
      <w:r>
        <w:t xml:space="preserve">. </w:t>
      </w:r>
      <w:commentRangeStart w:id="32"/>
      <w:commentRangeStart w:id="33"/>
      <w:r w:rsidR="0069124F" w:rsidRPr="0026367D">
        <w:t xml:space="preserve">Conditions that </w:t>
      </w:r>
      <w:proofErr w:type="gramStart"/>
      <w:r w:rsidR="0069124F" w:rsidRPr="0026367D">
        <w:t xml:space="preserve">are </w:t>
      </w:r>
      <w:r w:rsidR="0069124F">
        <w:t>considered to be</w:t>
      </w:r>
      <w:proofErr w:type="gramEnd"/>
      <w:r w:rsidR="0069124F">
        <w:t xml:space="preserve"> </w:t>
      </w:r>
      <w:r w:rsidR="0069124F" w:rsidRPr="0026367D">
        <w:t>underlying causes of HMB</w:t>
      </w:r>
      <w:r w:rsidR="0069124F">
        <w:t xml:space="preserve"> will be characterized prior 365 days prior to and including index </w:t>
      </w:r>
      <w:r w:rsidR="0069124F">
        <w:rPr>
          <w:lang w:eastAsia="de-DE"/>
        </w:rPr>
        <w:t xml:space="preserve">as well as post-index in the following time intervals: </w:t>
      </w:r>
      <w:r w:rsidR="0069124F">
        <w:t xml:space="preserve">1 </w:t>
      </w:r>
      <w:r w:rsidR="0069124F" w:rsidRPr="002D2600">
        <w:t xml:space="preserve">to 365 days, 366 to 730 days, and 731 to 1825 days from </w:t>
      </w:r>
      <w:r w:rsidR="0069124F" w:rsidRPr="002D2600">
        <w:lastRenderedPageBreak/>
        <w:t>index date</w:t>
      </w:r>
      <w:commentRangeEnd w:id="32"/>
      <w:r w:rsidR="0069124F">
        <w:rPr>
          <w:rStyle w:val="CommentReference"/>
        </w:rPr>
        <w:commentReference w:id="32"/>
      </w:r>
      <w:commentRangeEnd w:id="33"/>
      <w:r w:rsidR="000A39C5">
        <w:rPr>
          <w:rStyle w:val="CommentReference"/>
        </w:rPr>
        <w:commentReference w:id="33"/>
      </w:r>
      <w:r w:rsidR="0069124F">
        <w:t>. Reported counts will be limited</w:t>
      </w:r>
      <w:r>
        <w:t xml:space="preserve"> to the first occurrence of the underlying cause. The underlying causes of HMB are:</w:t>
      </w:r>
    </w:p>
    <w:p w14:paraId="39C80E13" w14:textId="77777777" w:rsidR="00EE16D8" w:rsidRDefault="00EE16D8" w:rsidP="00EE16D8">
      <w:pPr>
        <w:numPr>
          <w:ilvl w:val="0"/>
          <w:numId w:val="21"/>
        </w:numPr>
        <w:pBdr>
          <w:top w:val="nil"/>
          <w:left w:val="nil"/>
          <w:bottom w:val="nil"/>
          <w:right w:val="nil"/>
          <w:between w:val="nil"/>
        </w:pBdr>
        <w:spacing w:before="36" w:after="36"/>
      </w:pPr>
      <w:r>
        <w:rPr>
          <w:color w:val="000000"/>
        </w:rPr>
        <w:t>Uterine endometrial polyps</w:t>
      </w:r>
    </w:p>
    <w:p w14:paraId="4AD0BEC7" w14:textId="77777777" w:rsidR="00EE16D8" w:rsidRDefault="00EE16D8" w:rsidP="00EE16D8">
      <w:pPr>
        <w:numPr>
          <w:ilvl w:val="0"/>
          <w:numId w:val="21"/>
        </w:numPr>
        <w:pBdr>
          <w:top w:val="nil"/>
          <w:left w:val="nil"/>
          <w:bottom w:val="nil"/>
          <w:right w:val="nil"/>
          <w:between w:val="nil"/>
        </w:pBdr>
        <w:spacing w:before="36" w:after="36"/>
      </w:pPr>
      <w:r>
        <w:rPr>
          <w:color w:val="000000"/>
        </w:rPr>
        <w:t>Adenomyosis</w:t>
      </w:r>
    </w:p>
    <w:p w14:paraId="4533A3E5" w14:textId="0B43CB75" w:rsidR="00EE16D8" w:rsidRDefault="00EE16D8" w:rsidP="00EE16D8">
      <w:pPr>
        <w:numPr>
          <w:ilvl w:val="0"/>
          <w:numId w:val="21"/>
        </w:numPr>
        <w:pBdr>
          <w:top w:val="nil"/>
          <w:left w:val="nil"/>
          <w:bottom w:val="nil"/>
          <w:right w:val="nil"/>
          <w:between w:val="nil"/>
        </w:pBdr>
        <w:spacing w:before="36" w:after="36"/>
      </w:pPr>
      <w:r>
        <w:rPr>
          <w:color w:val="000000"/>
        </w:rPr>
        <w:t xml:space="preserve">Uterine leiomyoma </w:t>
      </w:r>
    </w:p>
    <w:p w14:paraId="69236C98" w14:textId="07C52C19" w:rsidR="00EE16D8" w:rsidRDefault="0069124F" w:rsidP="00EE16D8">
      <w:pPr>
        <w:numPr>
          <w:ilvl w:val="0"/>
          <w:numId w:val="21"/>
        </w:numPr>
        <w:pBdr>
          <w:top w:val="nil"/>
          <w:left w:val="nil"/>
          <w:bottom w:val="nil"/>
          <w:right w:val="nil"/>
          <w:between w:val="nil"/>
        </w:pBdr>
        <w:spacing w:before="36" w:after="36"/>
      </w:pPr>
      <w:r>
        <w:rPr>
          <w:color w:val="000000"/>
        </w:rPr>
        <w:t>Endometrial</w:t>
      </w:r>
      <w:r w:rsidR="00EE16D8">
        <w:rPr>
          <w:color w:val="000000"/>
        </w:rPr>
        <w:t xml:space="preserve"> hyperplasia</w:t>
      </w:r>
    </w:p>
    <w:p w14:paraId="0F09EC59" w14:textId="6C73AE24" w:rsidR="00EE16D8" w:rsidRDefault="00EE16D8" w:rsidP="00EE16D8">
      <w:pPr>
        <w:numPr>
          <w:ilvl w:val="0"/>
          <w:numId w:val="21"/>
        </w:numPr>
        <w:pBdr>
          <w:top w:val="nil"/>
          <w:left w:val="nil"/>
          <w:bottom w:val="nil"/>
          <w:right w:val="nil"/>
          <w:between w:val="nil"/>
        </w:pBdr>
        <w:spacing w:before="36" w:after="36"/>
      </w:pPr>
      <w:r>
        <w:rPr>
          <w:color w:val="000000"/>
        </w:rPr>
        <w:t xml:space="preserve">Coagulopathy </w:t>
      </w:r>
      <w:r w:rsidR="0069124F">
        <w:rPr>
          <w:color w:val="000000"/>
        </w:rPr>
        <w:t xml:space="preserve">or </w:t>
      </w:r>
      <w:r>
        <w:rPr>
          <w:color w:val="000000"/>
        </w:rPr>
        <w:t>coagulation disorders</w:t>
      </w:r>
    </w:p>
    <w:p w14:paraId="0ABCBFBE" w14:textId="77777777" w:rsidR="00EE16D8" w:rsidRDefault="00EE16D8" w:rsidP="00EE16D8">
      <w:pPr>
        <w:numPr>
          <w:ilvl w:val="0"/>
          <w:numId w:val="21"/>
        </w:numPr>
        <w:pBdr>
          <w:top w:val="nil"/>
          <w:left w:val="nil"/>
          <w:bottom w:val="nil"/>
          <w:right w:val="nil"/>
          <w:between w:val="nil"/>
        </w:pBdr>
        <w:spacing w:before="36" w:after="36"/>
      </w:pPr>
      <w:r>
        <w:rPr>
          <w:color w:val="000000"/>
        </w:rPr>
        <w:t>Ovulatory dysfunction (including hypothyroidism, polycystic ovary syndrome, adrenal disorders, hyperprolactinemia, hypothalamic disorders)</w:t>
      </w:r>
    </w:p>
    <w:p w14:paraId="38DE7038" w14:textId="77777777" w:rsidR="00EE16D8" w:rsidRDefault="00EE16D8" w:rsidP="00EE16D8">
      <w:pPr>
        <w:numPr>
          <w:ilvl w:val="0"/>
          <w:numId w:val="21"/>
        </w:numPr>
        <w:pBdr>
          <w:top w:val="nil"/>
          <w:left w:val="nil"/>
          <w:bottom w:val="nil"/>
          <w:right w:val="nil"/>
          <w:between w:val="nil"/>
        </w:pBdr>
        <w:spacing w:before="36" w:after="36"/>
      </w:pPr>
      <w:r>
        <w:rPr>
          <w:color w:val="000000"/>
        </w:rPr>
        <w:t>Endometriosis</w:t>
      </w:r>
    </w:p>
    <w:p w14:paraId="72C54C54" w14:textId="1175D35D" w:rsidR="00EE16D8" w:rsidRDefault="00EE16D8" w:rsidP="00EE16D8">
      <w:pPr>
        <w:pBdr>
          <w:top w:val="nil"/>
          <w:left w:val="nil"/>
          <w:bottom w:val="nil"/>
          <w:right w:val="nil"/>
          <w:between w:val="nil"/>
        </w:pBdr>
        <w:spacing w:before="120" w:after="36"/>
      </w:pPr>
      <w:r>
        <w:t xml:space="preserve">The logic and concept </w:t>
      </w:r>
      <w:r w:rsidR="00F315DA">
        <w:t>set</w:t>
      </w:r>
      <w:r>
        <w:t xml:space="preserve"> for the cohort definitions for these underlying causes of HMB will be supplied in the </w:t>
      </w:r>
      <w:proofErr w:type="spellStart"/>
      <w:r w:rsidRPr="00EE16D8">
        <w:rPr>
          <w:i/>
          <w:iCs/>
        </w:rPr>
        <w:t>CohortDetails</w:t>
      </w:r>
      <w:proofErr w:type="spellEnd"/>
      <w:r>
        <w:t xml:space="preserve"> supplementary document. </w:t>
      </w:r>
    </w:p>
    <w:p w14:paraId="0000008C" w14:textId="77777777" w:rsidR="00C700AD" w:rsidRDefault="0007224E">
      <w:pPr>
        <w:pStyle w:val="Heading2"/>
      </w:pPr>
      <w:bookmarkStart w:id="34" w:name="bookmark=id.2bn6wsx" w:colFirst="0" w:colLast="0"/>
      <w:bookmarkStart w:id="35" w:name="_heading=h.qsh70q" w:colFirst="0" w:colLast="0"/>
      <w:bookmarkEnd w:id="34"/>
      <w:bookmarkEnd w:id="35"/>
      <w:r>
        <w:t>6.3 Treatment Patterns</w:t>
      </w:r>
    </w:p>
    <w:p w14:paraId="0000008D" w14:textId="49E2F673" w:rsidR="00C700AD" w:rsidRDefault="0007224E">
      <w:pPr>
        <w:pBdr>
          <w:top w:val="nil"/>
          <w:left w:val="nil"/>
          <w:bottom w:val="nil"/>
          <w:right w:val="nil"/>
          <w:between w:val="nil"/>
        </w:pBdr>
        <w:spacing w:before="180" w:after="180"/>
        <w:rPr>
          <w:color w:val="000000"/>
        </w:rPr>
      </w:pPr>
      <w:r>
        <w:rPr>
          <w:color w:val="000000"/>
        </w:rPr>
        <w:t xml:space="preserve">In this study we assess the </w:t>
      </w:r>
      <w:r w:rsidR="00F315DA">
        <w:rPr>
          <w:color w:val="000000"/>
        </w:rPr>
        <w:t>treatment patterns</w:t>
      </w:r>
      <w:r>
        <w:rPr>
          <w:color w:val="000000"/>
        </w:rPr>
        <w:t xml:space="preserve"> for female patients with HMB</w:t>
      </w:r>
      <w:r w:rsidR="00F315DA">
        <w:rPr>
          <w:color w:val="000000"/>
        </w:rPr>
        <w:t xml:space="preserve"> which encompasses three</w:t>
      </w:r>
      <w:r>
        <w:rPr>
          <w:color w:val="000000"/>
        </w:rPr>
        <w:t xml:space="preserve"> metrics: first, the prevalence of drug use at </w:t>
      </w:r>
      <w:r w:rsidR="0069124F">
        <w:rPr>
          <w:color w:val="000000"/>
        </w:rPr>
        <w:t xml:space="preserve">pre-defined </w:t>
      </w:r>
      <w:r>
        <w:rPr>
          <w:color w:val="000000"/>
        </w:rPr>
        <w:t>time windows post-index; second, the patterns of treatments including single drugs and combinations of treatment</w:t>
      </w:r>
      <w:r w:rsidR="0069124F">
        <w:rPr>
          <w:color w:val="000000"/>
        </w:rPr>
        <w:t xml:space="preserve"> (later referred to as treatment pathways)</w:t>
      </w:r>
      <w:r>
        <w:rPr>
          <w:color w:val="000000"/>
        </w:rPr>
        <w:t>; and third, the length of time spent taking the drug exposures of interest, both as single exposures or in combination</w:t>
      </w:r>
      <w:r w:rsidR="0069124F">
        <w:rPr>
          <w:color w:val="000000"/>
        </w:rPr>
        <w:t xml:space="preserve"> (time to treatment discontinuation)</w:t>
      </w:r>
      <w:r>
        <w:rPr>
          <w:color w:val="000000"/>
        </w:rPr>
        <w:t>. The drug exposures of interest are:</w:t>
      </w:r>
    </w:p>
    <w:p w14:paraId="0000008E" w14:textId="284AA282" w:rsidR="00C700AD" w:rsidRDefault="0007224E">
      <w:pPr>
        <w:numPr>
          <w:ilvl w:val="0"/>
          <w:numId w:val="14"/>
        </w:numPr>
        <w:pBdr>
          <w:top w:val="nil"/>
          <w:left w:val="nil"/>
          <w:bottom w:val="nil"/>
          <w:right w:val="nil"/>
          <w:between w:val="nil"/>
        </w:pBdr>
        <w:spacing w:before="36" w:after="36"/>
      </w:pPr>
      <w:r>
        <w:rPr>
          <w:color w:val="000000"/>
        </w:rPr>
        <w:t xml:space="preserve">Tranexamic acid </w:t>
      </w:r>
    </w:p>
    <w:p w14:paraId="0000008F" w14:textId="77777777" w:rsidR="00C700AD" w:rsidRDefault="0007224E">
      <w:pPr>
        <w:numPr>
          <w:ilvl w:val="0"/>
          <w:numId w:val="14"/>
        </w:numPr>
        <w:pBdr>
          <w:top w:val="nil"/>
          <w:left w:val="nil"/>
          <w:bottom w:val="nil"/>
          <w:right w:val="nil"/>
          <w:between w:val="nil"/>
        </w:pBdr>
        <w:spacing w:before="36" w:after="36"/>
      </w:pPr>
      <w:r>
        <w:rPr>
          <w:color w:val="000000"/>
        </w:rPr>
        <w:t>Progestin only regimens:</w:t>
      </w:r>
    </w:p>
    <w:p w14:paraId="00000090" w14:textId="7EBFC851" w:rsidR="00C700AD" w:rsidRDefault="0007224E">
      <w:pPr>
        <w:numPr>
          <w:ilvl w:val="1"/>
          <w:numId w:val="16"/>
        </w:numPr>
        <w:pBdr>
          <w:top w:val="nil"/>
          <w:left w:val="nil"/>
          <w:bottom w:val="nil"/>
          <w:right w:val="nil"/>
          <w:between w:val="nil"/>
        </w:pBdr>
        <w:spacing w:before="36" w:after="36"/>
      </w:pPr>
      <w:r>
        <w:rPr>
          <w:color w:val="000000"/>
        </w:rPr>
        <w:t xml:space="preserve">Medroxyprogesterone acetate (MPA) </w:t>
      </w:r>
    </w:p>
    <w:p w14:paraId="00000091" w14:textId="088427C5" w:rsidR="00C700AD" w:rsidRDefault="0007224E">
      <w:pPr>
        <w:numPr>
          <w:ilvl w:val="1"/>
          <w:numId w:val="16"/>
        </w:numPr>
        <w:pBdr>
          <w:top w:val="nil"/>
          <w:left w:val="nil"/>
          <w:bottom w:val="nil"/>
          <w:right w:val="nil"/>
          <w:between w:val="nil"/>
        </w:pBdr>
        <w:spacing w:before="36" w:after="36"/>
      </w:pPr>
      <w:r>
        <w:rPr>
          <w:color w:val="000000"/>
        </w:rPr>
        <w:t xml:space="preserve">Oral norethindrone acetate (NETA) </w:t>
      </w:r>
    </w:p>
    <w:p w14:paraId="00000092" w14:textId="045FE2B3" w:rsidR="00C700AD" w:rsidRDefault="0007224E">
      <w:pPr>
        <w:numPr>
          <w:ilvl w:val="1"/>
          <w:numId w:val="16"/>
        </w:numPr>
        <w:pBdr>
          <w:top w:val="nil"/>
          <w:left w:val="nil"/>
          <w:bottom w:val="nil"/>
          <w:right w:val="nil"/>
          <w:between w:val="nil"/>
        </w:pBdr>
        <w:spacing w:before="36" w:after="36"/>
      </w:pPr>
      <w:proofErr w:type="spellStart"/>
      <w:r>
        <w:rPr>
          <w:color w:val="000000"/>
        </w:rPr>
        <w:t>Desogestrel</w:t>
      </w:r>
      <w:proofErr w:type="spellEnd"/>
      <w:r>
        <w:rPr>
          <w:color w:val="000000"/>
        </w:rPr>
        <w:t xml:space="preserve"> </w:t>
      </w:r>
    </w:p>
    <w:p w14:paraId="00000093" w14:textId="1C2EF5BF" w:rsidR="00C700AD" w:rsidRPr="007B3A06" w:rsidRDefault="0007224E">
      <w:pPr>
        <w:numPr>
          <w:ilvl w:val="1"/>
          <w:numId w:val="16"/>
        </w:numPr>
        <w:pBdr>
          <w:top w:val="nil"/>
          <w:left w:val="nil"/>
          <w:bottom w:val="nil"/>
          <w:right w:val="nil"/>
          <w:between w:val="nil"/>
        </w:pBdr>
        <w:spacing w:before="36" w:after="36"/>
      </w:pPr>
      <w:r>
        <w:rPr>
          <w:color w:val="000000"/>
        </w:rPr>
        <w:t xml:space="preserve">Etonogestrel implant </w:t>
      </w:r>
    </w:p>
    <w:p w14:paraId="7C4A9F31" w14:textId="65BE45DE" w:rsidR="0069124F" w:rsidRDefault="0069124F">
      <w:pPr>
        <w:numPr>
          <w:ilvl w:val="1"/>
          <w:numId w:val="16"/>
        </w:numPr>
        <w:pBdr>
          <w:top w:val="nil"/>
          <w:left w:val="nil"/>
          <w:bottom w:val="nil"/>
          <w:right w:val="nil"/>
          <w:between w:val="nil"/>
        </w:pBdr>
        <w:spacing w:before="36" w:after="36"/>
      </w:pPr>
      <w:proofErr w:type="spellStart"/>
      <w:r w:rsidRPr="00DB16A9">
        <w:t>Drospirenone</w:t>
      </w:r>
      <w:proofErr w:type="spellEnd"/>
    </w:p>
    <w:p w14:paraId="00000094" w14:textId="22C3905A" w:rsidR="00C700AD" w:rsidRDefault="0007224E">
      <w:pPr>
        <w:numPr>
          <w:ilvl w:val="0"/>
          <w:numId w:val="14"/>
        </w:numPr>
        <w:pBdr>
          <w:top w:val="nil"/>
          <w:left w:val="nil"/>
          <w:bottom w:val="nil"/>
          <w:right w:val="nil"/>
          <w:between w:val="nil"/>
        </w:pBdr>
        <w:spacing w:before="36" w:after="36"/>
      </w:pPr>
      <w:r>
        <w:rPr>
          <w:color w:val="000000"/>
        </w:rPr>
        <w:t xml:space="preserve">Non-steroidal anti-inflammatory drugs (NSAIDs) </w:t>
      </w:r>
    </w:p>
    <w:p w14:paraId="00000095" w14:textId="77777777" w:rsidR="00C700AD" w:rsidRDefault="0007224E">
      <w:pPr>
        <w:numPr>
          <w:ilvl w:val="0"/>
          <w:numId w:val="14"/>
        </w:numPr>
        <w:pBdr>
          <w:top w:val="nil"/>
          <w:left w:val="nil"/>
          <w:bottom w:val="nil"/>
          <w:right w:val="nil"/>
          <w:between w:val="nil"/>
        </w:pBdr>
        <w:spacing w:before="36" w:after="36"/>
      </w:pPr>
      <w:r>
        <w:rPr>
          <w:color w:val="000000"/>
        </w:rPr>
        <w:t xml:space="preserve">Combined oral hormonal </w:t>
      </w:r>
      <w:proofErr w:type="gramStart"/>
      <w:r>
        <w:rPr>
          <w:color w:val="000000"/>
        </w:rPr>
        <w:t>contraceptives</w:t>
      </w:r>
      <w:proofErr w:type="gramEnd"/>
    </w:p>
    <w:p w14:paraId="0A4061F8" w14:textId="2B87165A" w:rsidR="0069124F" w:rsidRDefault="0069124F">
      <w:pPr>
        <w:numPr>
          <w:ilvl w:val="0"/>
          <w:numId w:val="14"/>
        </w:numPr>
        <w:pBdr>
          <w:top w:val="nil"/>
          <w:left w:val="nil"/>
          <w:bottom w:val="nil"/>
          <w:right w:val="nil"/>
          <w:between w:val="nil"/>
        </w:pBdr>
        <w:spacing w:before="36" w:after="36"/>
      </w:pPr>
      <w:r>
        <w:t>U</w:t>
      </w:r>
      <w:r w:rsidRPr="00A87A50">
        <w:t xml:space="preserve">lipristal acetate </w:t>
      </w:r>
    </w:p>
    <w:p w14:paraId="00000099" w14:textId="23955DAE" w:rsidR="00C700AD" w:rsidRDefault="0007224E">
      <w:pPr>
        <w:numPr>
          <w:ilvl w:val="0"/>
          <w:numId w:val="14"/>
        </w:numPr>
        <w:pBdr>
          <w:top w:val="nil"/>
          <w:left w:val="nil"/>
          <w:bottom w:val="nil"/>
          <w:right w:val="nil"/>
          <w:between w:val="nil"/>
        </w:pBdr>
        <w:spacing w:before="36" w:after="36"/>
      </w:pPr>
      <w:r>
        <w:rPr>
          <w:color w:val="000000"/>
        </w:rPr>
        <w:t xml:space="preserve">Danazol </w:t>
      </w:r>
    </w:p>
    <w:p w14:paraId="0000009A" w14:textId="49D06A9F" w:rsidR="00C700AD" w:rsidRDefault="0007224E">
      <w:pPr>
        <w:numPr>
          <w:ilvl w:val="0"/>
          <w:numId w:val="14"/>
        </w:numPr>
        <w:pBdr>
          <w:top w:val="nil"/>
          <w:left w:val="nil"/>
          <w:bottom w:val="nil"/>
          <w:right w:val="nil"/>
          <w:between w:val="nil"/>
        </w:pBdr>
        <w:spacing w:before="36" w:after="36"/>
      </w:pPr>
      <w:r>
        <w:rPr>
          <w:color w:val="000000"/>
        </w:rPr>
        <w:t xml:space="preserve">Gonadotropin releasing hormone </w:t>
      </w:r>
      <w:proofErr w:type="gramStart"/>
      <w:r>
        <w:rPr>
          <w:color w:val="000000"/>
        </w:rPr>
        <w:t>analogues</w:t>
      </w:r>
      <w:proofErr w:type="gramEnd"/>
      <w:r>
        <w:rPr>
          <w:color w:val="000000"/>
        </w:rPr>
        <w:t xml:space="preserve"> </w:t>
      </w:r>
    </w:p>
    <w:p w14:paraId="2F3505E1" w14:textId="7F92C511" w:rsidR="0069124F" w:rsidRDefault="0007224E" w:rsidP="007B3A06">
      <w:pPr>
        <w:numPr>
          <w:ilvl w:val="0"/>
          <w:numId w:val="14"/>
        </w:numPr>
        <w:pBdr>
          <w:top w:val="nil"/>
          <w:left w:val="nil"/>
          <w:bottom w:val="nil"/>
          <w:right w:val="nil"/>
          <w:between w:val="nil"/>
        </w:pBdr>
        <w:spacing w:before="36" w:after="36"/>
      </w:pPr>
      <w:r w:rsidRPr="007B3A06">
        <w:rPr>
          <w:color w:val="000000"/>
        </w:rPr>
        <w:t xml:space="preserve">Intrauterine devices </w:t>
      </w:r>
      <w:r w:rsidR="007B3A06" w:rsidRPr="007B3A06">
        <w:rPr>
          <w:color w:val="000000"/>
        </w:rPr>
        <w:t>(</w:t>
      </w:r>
      <w:r w:rsidR="0069124F" w:rsidRPr="007B3A06">
        <w:rPr>
          <w:color w:val="202122"/>
          <w:shd w:val="clear" w:color="auto" w:fill="FFFFFF"/>
        </w:rPr>
        <w:t>Plastic IUD with progestogen</w:t>
      </w:r>
      <w:r w:rsidR="007B3A06">
        <w:rPr>
          <w:color w:val="202122"/>
          <w:shd w:val="clear" w:color="auto" w:fill="FFFFFF"/>
        </w:rPr>
        <w:t>)</w:t>
      </w:r>
    </w:p>
    <w:p w14:paraId="0000009D" w14:textId="694B9D82" w:rsidR="00C700AD" w:rsidRDefault="0007224E">
      <w:pPr>
        <w:pBdr>
          <w:top w:val="nil"/>
          <w:left w:val="nil"/>
          <w:bottom w:val="nil"/>
          <w:right w:val="nil"/>
          <w:between w:val="nil"/>
        </w:pBdr>
        <w:spacing w:before="180" w:after="180"/>
        <w:rPr>
          <w:color w:val="000000"/>
        </w:rPr>
      </w:pPr>
      <w:r>
        <w:rPr>
          <w:color w:val="000000"/>
        </w:rPr>
        <w:t xml:space="preserve">For the treatment </w:t>
      </w:r>
      <w:r>
        <w:t>patterns</w:t>
      </w:r>
      <w:r>
        <w:rPr>
          <w:color w:val="000000"/>
        </w:rPr>
        <w:t xml:space="preserve"> analysis, a set of drug exposure </w:t>
      </w:r>
      <w:r w:rsidR="0069124F">
        <w:rPr>
          <w:color w:val="000000"/>
        </w:rPr>
        <w:t xml:space="preserve">cohorts will be defined, </w:t>
      </w:r>
      <w:r>
        <w:rPr>
          <w:color w:val="000000"/>
        </w:rPr>
        <w:t xml:space="preserve">where the index event of each cohort is prescription </w:t>
      </w:r>
      <w:r>
        <w:t>of</w:t>
      </w:r>
      <w:r>
        <w:rPr>
          <w:color w:val="000000"/>
        </w:rPr>
        <w:t xml:space="preserve"> one of the drugs of interest </w:t>
      </w:r>
      <w:r w:rsidR="0069124F">
        <w:rPr>
          <w:color w:val="000000"/>
        </w:rPr>
        <w:t>during the study period</w:t>
      </w:r>
      <w:r>
        <w:rPr>
          <w:color w:val="000000"/>
        </w:rPr>
        <w:t xml:space="preserve">. People remain in the cohort </w:t>
      </w:r>
      <w:r w:rsidR="000A39C5" w:rsidRPr="000A39C5">
        <w:rPr>
          <w:color w:val="000000"/>
        </w:rPr>
        <w:t>if they satisfy the selection criteria for the study cohort</w:t>
      </w:r>
      <w:commentRangeStart w:id="36"/>
      <w:commentRangeStart w:id="37"/>
      <w:r>
        <w:rPr>
          <w:color w:val="000000"/>
        </w:rPr>
        <w:t>.</w:t>
      </w:r>
      <w:commentRangeEnd w:id="36"/>
      <w:r w:rsidR="0069124F">
        <w:rPr>
          <w:rStyle w:val="CommentReference"/>
        </w:rPr>
        <w:commentReference w:id="36"/>
      </w:r>
      <w:commentRangeEnd w:id="37"/>
      <w:r w:rsidR="000A39C5">
        <w:rPr>
          <w:rStyle w:val="CommentReference"/>
        </w:rPr>
        <w:commentReference w:id="37"/>
      </w:r>
      <w:r>
        <w:rPr>
          <w:color w:val="000000"/>
        </w:rPr>
        <w:t xml:space="preserve"> A </w:t>
      </w:r>
      <w:r>
        <w:t>person's time</w:t>
      </w:r>
      <w:r>
        <w:rPr>
          <w:color w:val="000000"/>
        </w:rPr>
        <w:t xml:space="preserve"> in the cohort prior to exit is determined by a drug era. The drug era is the span of time a person is considered continuously exposed to the same treatment. Eras are built by binding successive drug exposure events into a single duration where the person is inferred to be continuing use of that same treatment. </w:t>
      </w:r>
      <w:r w:rsidR="0069124F">
        <w:rPr>
          <w:color w:val="000000"/>
        </w:rPr>
        <w:t>A</w:t>
      </w:r>
      <w:r>
        <w:rPr>
          <w:color w:val="000000"/>
        </w:rPr>
        <w:t xml:space="preserve"> maximum of 30 days between drug exposure records</w:t>
      </w:r>
      <w:r w:rsidR="0069124F">
        <w:rPr>
          <w:color w:val="000000"/>
        </w:rPr>
        <w:t xml:space="preserve"> are allowed</w:t>
      </w:r>
      <w:r>
        <w:rPr>
          <w:color w:val="000000"/>
        </w:rPr>
        <w:t xml:space="preserve"> to consider </w:t>
      </w:r>
      <w:r w:rsidR="0069124F">
        <w:rPr>
          <w:color w:val="000000"/>
        </w:rPr>
        <w:t xml:space="preserve">these exposures as a </w:t>
      </w:r>
      <w:r>
        <w:rPr>
          <w:color w:val="000000"/>
        </w:rPr>
        <w:t xml:space="preserve">part of the </w:t>
      </w:r>
      <w:r>
        <w:rPr>
          <w:color w:val="000000"/>
        </w:rPr>
        <w:lastRenderedPageBreak/>
        <w:t>same era. Thus</w:t>
      </w:r>
      <w:r w:rsidR="0006351C">
        <w:rPr>
          <w:color w:val="000000"/>
        </w:rPr>
        <w:t>,</w:t>
      </w:r>
      <w:r>
        <w:rPr>
          <w:color w:val="000000"/>
        </w:rPr>
        <w:t xml:space="preserve"> if a person has two of the same drug exposures within 30 days of each other, they are bundled into one era where the time elapsed is marked by the date of the successive exposure. This also means that if there is a gap greater than 30 days between the same treatment, this would indicate two separate eras in the treatment history for the individual person. A person is observed in the drug exposure cohort until either the end of a continuous era or one of the following censoring events, whichever occurs first:</w:t>
      </w:r>
    </w:p>
    <w:p w14:paraId="32E9CC97" w14:textId="77777777" w:rsidR="0069124F" w:rsidRPr="00093370" w:rsidRDefault="0069124F" w:rsidP="0069124F">
      <w:pPr>
        <w:pStyle w:val="ListParagraph"/>
        <w:numPr>
          <w:ilvl w:val="0"/>
          <w:numId w:val="27"/>
        </w:numPr>
        <w:pBdr>
          <w:top w:val="nil"/>
          <w:left w:val="nil"/>
          <w:bottom w:val="nil"/>
          <w:right w:val="nil"/>
          <w:between w:val="nil"/>
        </w:pBdr>
        <w:spacing w:before="180" w:after="180"/>
        <w:rPr>
          <w:color w:val="000000"/>
        </w:rPr>
      </w:pPr>
      <w:r w:rsidRPr="00093370">
        <w:rPr>
          <w:color w:val="000000"/>
        </w:rPr>
        <w:t>end of continuous observation in the database</w:t>
      </w:r>
    </w:p>
    <w:p w14:paraId="4E5A8BC1" w14:textId="61CFB4F7" w:rsidR="0069124F" w:rsidRPr="00093370" w:rsidRDefault="0069124F" w:rsidP="0069124F">
      <w:pPr>
        <w:pStyle w:val="ListParagraph"/>
        <w:numPr>
          <w:ilvl w:val="0"/>
          <w:numId w:val="27"/>
        </w:numPr>
        <w:pBdr>
          <w:top w:val="nil"/>
          <w:left w:val="nil"/>
          <w:bottom w:val="nil"/>
          <w:right w:val="nil"/>
          <w:between w:val="nil"/>
        </w:pBdr>
        <w:spacing w:before="180" w:after="180"/>
        <w:rPr>
          <w:color w:val="000000"/>
        </w:rPr>
      </w:pPr>
      <w:r>
        <w:rPr>
          <w:color w:val="000000"/>
        </w:rPr>
        <w:t xml:space="preserve">any kind of healthcare interaction at </w:t>
      </w:r>
      <w:r w:rsidRPr="00093370">
        <w:rPr>
          <w:color w:val="000000"/>
        </w:rPr>
        <w:t>age &gt; 55 years</w:t>
      </w:r>
    </w:p>
    <w:p w14:paraId="02B04F39" w14:textId="77777777" w:rsidR="0069124F" w:rsidRPr="00093370" w:rsidRDefault="0069124F" w:rsidP="0069124F">
      <w:pPr>
        <w:pStyle w:val="ListParagraph"/>
        <w:numPr>
          <w:ilvl w:val="0"/>
          <w:numId w:val="27"/>
        </w:numPr>
        <w:pBdr>
          <w:top w:val="nil"/>
          <w:left w:val="nil"/>
          <w:bottom w:val="nil"/>
          <w:right w:val="nil"/>
          <w:between w:val="nil"/>
        </w:pBdr>
        <w:spacing w:before="180" w:after="180"/>
        <w:rPr>
          <w:color w:val="000000"/>
        </w:rPr>
      </w:pPr>
      <w:r w:rsidRPr="00093370">
        <w:rPr>
          <w:color w:val="000000"/>
        </w:rPr>
        <w:t>menopause (induced or natural)</w:t>
      </w:r>
    </w:p>
    <w:p w14:paraId="40DBE498" w14:textId="77777777" w:rsidR="0069124F" w:rsidRPr="00093370" w:rsidRDefault="0069124F" w:rsidP="0069124F">
      <w:pPr>
        <w:pStyle w:val="ListParagraph"/>
        <w:numPr>
          <w:ilvl w:val="0"/>
          <w:numId w:val="27"/>
        </w:numPr>
        <w:pBdr>
          <w:top w:val="nil"/>
          <w:left w:val="nil"/>
          <w:bottom w:val="nil"/>
          <w:right w:val="nil"/>
          <w:between w:val="nil"/>
        </w:pBdr>
        <w:spacing w:before="180" w:after="180"/>
        <w:rPr>
          <w:color w:val="000000"/>
        </w:rPr>
      </w:pPr>
      <w:r w:rsidRPr="00093370">
        <w:rPr>
          <w:color w:val="000000"/>
        </w:rPr>
        <w:t>hysterectomy or bilateral oophorectomy</w:t>
      </w:r>
    </w:p>
    <w:p w14:paraId="4EDD7F79" w14:textId="77777777" w:rsidR="0069124F" w:rsidRPr="00093370" w:rsidRDefault="0069124F" w:rsidP="0069124F">
      <w:pPr>
        <w:pStyle w:val="ListParagraph"/>
        <w:numPr>
          <w:ilvl w:val="0"/>
          <w:numId w:val="27"/>
        </w:numPr>
        <w:pBdr>
          <w:top w:val="nil"/>
          <w:left w:val="nil"/>
          <w:bottom w:val="nil"/>
          <w:right w:val="nil"/>
          <w:between w:val="nil"/>
        </w:pBdr>
        <w:spacing w:before="180" w:after="180"/>
        <w:rPr>
          <w:color w:val="000000"/>
        </w:rPr>
      </w:pPr>
      <w:r w:rsidRPr="00093370">
        <w:rPr>
          <w:color w:val="000000"/>
        </w:rPr>
        <w:t>uterine or ovarian cancer</w:t>
      </w:r>
    </w:p>
    <w:p w14:paraId="22703726" w14:textId="77777777" w:rsidR="0069124F" w:rsidRPr="00093370" w:rsidRDefault="0069124F" w:rsidP="0069124F">
      <w:pPr>
        <w:pStyle w:val="ListParagraph"/>
        <w:numPr>
          <w:ilvl w:val="0"/>
          <w:numId w:val="27"/>
        </w:numPr>
        <w:pBdr>
          <w:top w:val="nil"/>
          <w:left w:val="nil"/>
          <w:bottom w:val="nil"/>
          <w:right w:val="nil"/>
          <w:between w:val="nil"/>
        </w:pBdr>
        <w:spacing w:before="180" w:after="180"/>
        <w:rPr>
          <w:color w:val="000000"/>
        </w:rPr>
      </w:pPr>
      <w:r w:rsidRPr="00093370">
        <w:rPr>
          <w:color w:val="000000"/>
        </w:rPr>
        <w:t>pregnancy</w:t>
      </w:r>
    </w:p>
    <w:p w14:paraId="46007FC0" w14:textId="366157A4" w:rsidR="0069124F" w:rsidRDefault="007B3A06" w:rsidP="0069124F">
      <w:pPr>
        <w:pStyle w:val="ListParagraph"/>
        <w:numPr>
          <w:ilvl w:val="0"/>
          <w:numId w:val="27"/>
        </w:numPr>
        <w:pBdr>
          <w:top w:val="nil"/>
          <w:left w:val="nil"/>
          <w:bottom w:val="nil"/>
          <w:right w:val="nil"/>
          <w:between w:val="nil"/>
        </w:pBdr>
        <w:spacing w:before="180" w:after="180"/>
        <w:rPr>
          <w:color w:val="000000"/>
        </w:rPr>
      </w:pPr>
      <w:r>
        <w:rPr>
          <w:color w:val="000000"/>
        </w:rPr>
        <w:t>death</w:t>
      </w:r>
    </w:p>
    <w:p w14:paraId="22D8A9A1" w14:textId="1BFC6F7B" w:rsidR="0069124F" w:rsidRPr="007B3A06" w:rsidRDefault="0069124F" w:rsidP="007B3A06">
      <w:pPr>
        <w:pBdr>
          <w:top w:val="nil"/>
          <w:left w:val="nil"/>
          <w:bottom w:val="nil"/>
          <w:right w:val="nil"/>
          <w:between w:val="nil"/>
        </w:pBdr>
        <w:spacing w:before="180" w:after="180"/>
        <w:rPr>
          <w:color w:val="000000"/>
        </w:rPr>
      </w:pPr>
      <w:r w:rsidRPr="007B3A06">
        <w:rPr>
          <w:color w:val="000000"/>
        </w:rPr>
        <w:t xml:space="preserve">Treatment discontinuation is defined when there is a gap of at least 30 days between successive exposures of the same treatment. A treatment combination is defined as an overlap in two different exposures of at least 30 days. This means if two drugs are being taken by the same patient for at least 30 days it is considered a treatment combination. If the overlap of two drugs is less than 30 days, it is considered a switch to the drug whose era persists. For example, if drug A starts first and then overlaps with drug B for 15 days, with drug B continuing onward, the treatment history would consider this a switch from drug A to drug B and no combination. </w:t>
      </w:r>
    </w:p>
    <w:p w14:paraId="000000A2" w14:textId="77777777" w:rsidR="00C700AD" w:rsidRDefault="0007224E">
      <w:pPr>
        <w:pStyle w:val="Heading3"/>
      </w:pPr>
      <w:bookmarkStart w:id="38" w:name="bookmark=id.3as4poj" w:colFirst="0" w:colLast="0"/>
      <w:bookmarkStart w:id="39" w:name="_heading=h.1pxezwc" w:colFirst="0" w:colLast="0"/>
      <w:bookmarkEnd w:id="38"/>
      <w:bookmarkEnd w:id="39"/>
      <w:r>
        <w:t>6.3.1 Prevalence of Drug Exposures</w:t>
      </w:r>
    </w:p>
    <w:p w14:paraId="000000A3" w14:textId="6DDA0BB1" w:rsidR="00C700AD" w:rsidRDefault="0007224E">
      <w:pPr>
        <w:pBdr>
          <w:top w:val="nil"/>
          <w:left w:val="nil"/>
          <w:bottom w:val="nil"/>
          <w:right w:val="nil"/>
          <w:between w:val="nil"/>
        </w:pBdr>
        <w:spacing w:before="180" w:after="180"/>
        <w:rPr>
          <w:color w:val="000000"/>
        </w:rPr>
      </w:pPr>
      <w:r>
        <w:rPr>
          <w:color w:val="000000"/>
        </w:rPr>
        <w:t xml:space="preserve">The first metric </w:t>
      </w:r>
      <w:r w:rsidR="0069124F">
        <w:rPr>
          <w:color w:val="000000"/>
        </w:rPr>
        <w:t>under treatment patterns</w:t>
      </w:r>
      <w:r>
        <w:rPr>
          <w:color w:val="000000"/>
        </w:rPr>
        <w:t xml:space="preserve"> analysis is the prevalence of drug exposure over a set of defined time intervals. Prevalence is defined as the proportion of the at-risk population who used the medications of interest during the interval. The time windows for </w:t>
      </w:r>
      <w:r w:rsidR="0069124F">
        <w:rPr>
          <w:color w:val="000000"/>
        </w:rPr>
        <w:t xml:space="preserve">the </w:t>
      </w:r>
      <w:r>
        <w:rPr>
          <w:color w:val="000000"/>
        </w:rPr>
        <w:t xml:space="preserve">prevalence of drug exposures for women in the HMB cohort </w:t>
      </w:r>
      <w:proofErr w:type="gramStart"/>
      <w:r>
        <w:rPr>
          <w:color w:val="000000"/>
        </w:rPr>
        <w:t>are</w:t>
      </w:r>
      <w:r w:rsidR="0069124F">
        <w:rPr>
          <w:color w:val="000000"/>
        </w:rPr>
        <w:t>:</w:t>
      </w:r>
      <w:proofErr w:type="gramEnd"/>
      <w:r w:rsidR="0069124F">
        <w:t xml:space="preserve"> </w:t>
      </w:r>
      <w:r>
        <w:t>at index</w:t>
      </w:r>
      <w:r>
        <w:rPr>
          <w:color w:val="000000"/>
        </w:rPr>
        <w:t xml:space="preserve">, 1 to 183 days, 184 to 365 days, 366 to 730 days, and 731 to 1825 days post index. </w:t>
      </w:r>
      <w:r w:rsidR="0069124F">
        <w:rPr>
          <w:color w:val="000000"/>
        </w:rPr>
        <w:t>C</w:t>
      </w:r>
      <w:r>
        <w:rPr>
          <w:color w:val="000000"/>
        </w:rPr>
        <w:t>ount</w:t>
      </w:r>
      <w:r w:rsidR="0069124F">
        <w:rPr>
          <w:color w:val="000000"/>
        </w:rPr>
        <w:t>s</w:t>
      </w:r>
      <w:r>
        <w:rPr>
          <w:color w:val="000000"/>
        </w:rPr>
        <w:t xml:space="preserve"> and percentage</w:t>
      </w:r>
      <w:r w:rsidR="0069124F">
        <w:rPr>
          <w:color w:val="000000"/>
        </w:rPr>
        <w:t>s</w:t>
      </w:r>
      <w:r>
        <w:rPr>
          <w:color w:val="000000"/>
        </w:rPr>
        <w:t xml:space="preserve"> for each drug exposure </w:t>
      </w:r>
      <w:r>
        <w:t xml:space="preserve">cohort </w:t>
      </w:r>
      <w:r>
        <w:rPr>
          <w:color w:val="000000"/>
        </w:rPr>
        <w:t xml:space="preserve">(from the listed above) </w:t>
      </w:r>
      <w:r w:rsidR="0069124F">
        <w:rPr>
          <w:color w:val="000000"/>
        </w:rPr>
        <w:t xml:space="preserve">will be reported </w:t>
      </w:r>
      <w:r>
        <w:rPr>
          <w:color w:val="000000"/>
        </w:rPr>
        <w:t>at each time window.</w:t>
      </w:r>
    </w:p>
    <w:p w14:paraId="000000A7" w14:textId="792E1CFD" w:rsidR="00C700AD" w:rsidRDefault="0007224E">
      <w:pPr>
        <w:pStyle w:val="Heading3"/>
      </w:pPr>
      <w:bookmarkStart w:id="40" w:name="bookmark=id.49x2ik5" w:colFirst="0" w:colLast="0"/>
      <w:bookmarkStart w:id="41" w:name="_heading=h.2p2csry" w:colFirst="0" w:colLast="0"/>
      <w:bookmarkStart w:id="42" w:name="bookmark=id.147n2zr" w:colFirst="0" w:colLast="0"/>
      <w:bookmarkStart w:id="43" w:name="_heading=h.3o7alnk" w:colFirst="0" w:colLast="0"/>
      <w:bookmarkEnd w:id="40"/>
      <w:bookmarkEnd w:id="41"/>
      <w:bookmarkEnd w:id="42"/>
      <w:bookmarkEnd w:id="43"/>
      <w:r>
        <w:t>6.3.</w:t>
      </w:r>
      <w:r w:rsidR="0069124F">
        <w:t>2</w:t>
      </w:r>
      <w:r>
        <w:t xml:space="preserve"> </w:t>
      </w:r>
      <w:commentRangeStart w:id="44"/>
      <w:commentRangeStart w:id="45"/>
      <w:r>
        <w:t>Treatment Pathways</w:t>
      </w:r>
      <w:commentRangeEnd w:id="44"/>
      <w:r>
        <w:rPr>
          <w:rStyle w:val="CommentReference"/>
          <w:rFonts w:ascii="Cambria" w:eastAsia="Cambria" w:hAnsi="Cambria" w:cs="Cambria"/>
          <w:b w:val="0"/>
          <w:bCs w:val="0"/>
        </w:rPr>
        <w:commentReference w:id="44"/>
      </w:r>
      <w:commentRangeEnd w:id="45"/>
      <w:r w:rsidR="000A39C5">
        <w:rPr>
          <w:rStyle w:val="CommentReference"/>
          <w:rFonts w:ascii="Cambria" w:eastAsia="Cambria" w:hAnsi="Cambria" w:cs="Cambria"/>
          <w:b w:val="0"/>
          <w:bCs w:val="0"/>
        </w:rPr>
        <w:commentReference w:id="45"/>
      </w:r>
    </w:p>
    <w:p w14:paraId="000000A8" w14:textId="2CC24936" w:rsidR="00C700AD" w:rsidRDefault="0007224E">
      <w:pPr>
        <w:pBdr>
          <w:top w:val="nil"/>
          <w:left w:val="nil"/>
          <w:bottom w:val="nil"/>
          <w:right w:val="nil"/>
          <w:between w:val="nil"/>
        </w:pBdr>
        <w:spacing w:before="180" w:after="180"/>
        <w:rPr>
          <w:color w:val="000000"/>
        </w:rPr>
      </w:pPr>
      <w:r>
        <w:rPr>
          <w:color w:val="000000"/>
        </w:rPr>
        <w:t>For each female with HMB</w:t>
      </w:r>
      <w:r w:rsidR="0069124F">
        <w:rPr>
          <w:color w:val="000000"/>
        </w:rPr>
        <w:t>,</w:t>
      </w:r>
      <w:r>
        <w:rPr>
          <w:color w:val="000000"/>
        </w:rPr>
        <w:t xml:space="preserve"> the sequence of treatments taken </w:t>
      </w:r>
      <w:r w:rsidR="00D258CD">
        <w:rPr>
          <w:color w:val="000000"/>
        </w:rPr>
        <w:t xml:space="preserve">throughout </w:t>
      </w:r>
      <w:r>
        <w:rPr>
          <w:color w:val="000000"/>
        </w:rPr>
        <w:t>the patient history</w:t>
      </w:r>
      <w:r w:rsidR="0069124F">
        <w:rPr>
          <w:color w:val="000000"/>
        </w:rPr>
        <w:t xml:space="preserve"> will be characterized</w:t>
      </w:r>
      <w:r>
        <w:rPr>
          <w:color w:val="000000"/>
        </w:rPr>
        <w:t xml:space="preserve">. </w:t>
      </w:r>
      <w:r w:rsidR="000A39C5">
        <w:rPr>
          <w:color w:val="000000"/>
        </w:rPr>
        <w:t xml:space="preserve">The first 15 sequences will be reported for each database where each sequence must have a minimum of 10 unique </w:t>
      </w:r>
      <w:proofErr w:type="gramStart"/>
      <w:r w:rsidR="000A39C5">
        <w:rPr>
          <w:color w:val="000000"/>
        </w:rPr>
        <w:t>persons</w:t>
      </w:r>
      <w:proofErr w:type="gramEnd"/>
      <w:r w:rsidR="000A39C5">
        <w:rPr>
          <w:color w:val="000000"/>
        </w:rPr>
        <w:t xml:space="preserve"> to be included in the treatment pathways report. </w:t>
      </w:r>
      <w:r>
        <w:rPr>
          <w:color w:val="000000"/>
        </w:rPr>
        <w:t xml:space="preserve">The treatment sequence results will be displayed using a </w:t>
      </w:r>
      <w:r w:rsidR="00F315DA">
        <w:rPr>
          <w:color w:val="000000"/>
        </w:rPr>
        <w:t>Sankey</w:t>
      </w:r>
      <w:r>
        <w:rPr>
          <w:color w:val="000000"/>
        </w:rPr>
        <w:t xml:space="preserve"> diagram, complemented by a summary table that shows the enumeration of each specific sequence.</w:t>
      </w:r>
      <w:r w:rsidR="0069124F">
        <w:rPr>
          <w:color w:val="000000"/>
        </w:rPr>
        <w:t xml:space="preserve"> </w:t>
      </w:r>
    </w:p>
    <w:p w14:paraId="000000A9" w14:textId="32E567A5" w:rsidR="00C700AD" w:rsidRDefault="0007224E">
      <w:pPr>
        <w:pStyle w:val="Heading3"/>
      </w:pPr>
      <w:bookmarkStart w:id="46" w:name="bookmark=id.23ckvvd" w:colFirst="0" w:colLast="0"/>
      <w:bookmarkStart w:id="47" w:name="_heading=h.ihv636" w:colFirst="0" w:colLast="0"/>
      <w:bookmarkEnd w:id="46"/>
      <w:bookmarkEnd w:id="47"/>
      <w:r>
        <w:t>6.3.</w:t>
      </w:r>
      <w:r w:rsidR="0069124F">
        <w:t>3</w:t>
      </w:r>
      <w:r>
        <w:t xml:space="preserve"> </w:t>
      </w:r>
      <w:sdt>
        <w:sdtPr>
          <w:tag w:val="goog_rdk_8"/>
          <w:id w:val="-1412920766"/>
        </w:sdtPr>
        <w:sdtContent/>
      </w:sdt>
      <w:r w:rsidR="00D258CD">
        <w:t xml:space="preserve">Time to Discontinuation </w:t>
      </w:r>
    </w:p>
    <w:p w14:paraId="000000AA" w14:textId="1D6FD5C7" w:rsidR="00C700AD" w:rsidRPr="007B3A06" w:rsidRDefault="0007224E" w:rsidP="0069124F">
      <w:pPr>
        <w:pBdr>
          <w:top w:val="nil"/>
          <w:left w:val="nil"/>
          <w:bottom w:val="nil"/>
          <w:right w:val="nil"/>
          <w:between w:val="nil"/>
        </w:pBdr>
        <w:spacing w:before="180" w:after="180"/>
      </w:pPr>
      <w:r>
        <w:rPr>
          <w:color w:val="000000"/>
        </w:rPr>
        <w:t xml:space="preserve">Using the treatment history, we calculate the median (and 95% confidence interval) time spent on a specific drug using the Kaplan-Meier (KM) methodology. </w:t>
      </w:r>
      <w:r w:rsidR="00D258CD">
        <w:t>Events are censored if the persons ha</w:t>
      </w:r>
      <w:r w:rsidR="0006351C">
        <w:t>d</w:t>
      </w:r>
      <w:r w:rsidR="00D258CD">
        <w:t xml:space="preserve"> </w:t>
      </w:r>
      <w:r w:rsidR="0069124F">
        <w:t xml:space="preserve">any kind of healthcare interaction at age &gt; 55 years, menopause (induced </w:t>
      </w:r>
      <w:r w:rsidR="0069124F">
        <w:lastRenderedPageBreak/>
        <w:t xml:space="preserve">or natural), hysterectomy or bilateral oophorectomy, uterine or ovarian cancer, </w:t>
      </w:r>
      <w:proofErr w:type="gramStart"/>
      <w:r w:rsidR="0069124F">
        <w:t>pregnancy</w:t>
      </w:r>
      <w:proofErr w:type="gramEnd"/>
      <w:r w:rsidR="0069124F">
        <w:t xml:space="preserve"> or all-cause mortality. </w:t>
      </w:r>
      <w:r w:rsidR="00D258CD">
        <w:t>Combinations of treatments will be handled as its own era</w:t>
      </w:r>
      <w:r w:rsidR="00F315DA">
        <w:t xml:space="preserve"> in the calculation of time to discontinuation</w:t>
      </w:r>
      <w:r w:rsidR="00D258CD">
        <w:t xml:space="preserve">. </w:t>
      </w:r>
    </w:p>
    <w:p w14:paraId="000000AB" w14:textId="7C98A7BC" w:rsidR="00C700AD" w:rsidRDefault="0007224E">
      <w:pPr>
        <w:pStyle w:val="Heading2"/>
      </w:pPr>
      <w:bookmarkStart w:id="48" w:name="bookmark=id.32hioqz" w:colFirst="0" w:colLast="0"/>
      <w:bookmarkStart w:id="49" w:name="_heading=h.1hmsyys" w:colFirst="0" w:colLast="0"/>
      <w:bookmarkEnd w:id="48"/>
      <w:bookmarkEnd w:id="49"/>
      <w:r>
        <w:t>6.</w:t>
      </w:r>
      <w:sdt>
        <w:sdtPr>
          <w:tag w:val="goog_rdk_10"/>
          <w:id w:val="1379746120"/>
        </w:sdtPr>
        <w:sdtContent/>
      </w:sdt>
      <w:r>
        <w:t>4</w:t>
      </w:r>
      <w:r w:rsidR="0069124F">
        <w:t xml:space="preserve"> </w:t>
      </w:r>
      <w:commentRangeStart w:id="50"/>
      <w:commentRangeStart w:id="51"/>
      <w:r w:rsidR="0069124F">
        <w:t>Treatment P</w:t>
      </w:r>
      <w:r>
        <w:t>rocedure</w:t>
      </w:r>
      <w:r w:rsidR="0069124F">
        <w:t>s</w:t>
      </w:r>
      <w:r>
        <w:t xml:space="preserve"> </w:t>
      </w:r>
      <w:commentRangeEnd w:id="50"/>
      <w:r>
        <w:rPr>
          <w:rStyle w:val="CommentReference"/>
          <w:rFonts w:ascii="Cambria" w:eastAsia="Cambria" w:hAnsi="Cambria" w:cs="Cambria"/>
          <w:b w:val="0"/>
          <w:bCs w:val="0"/>
        </w:rPr>
        <w:commentReference w:id="50"/>
      </w:r>
      <w:commentRangeEnd w:id="51"/>
      <w:r w:rsidR="000A39C5">
        <w:rPr>
          <w:rStyle w:val="CommentReference"/>
          <w:rFonts w:ascii="Cambria" w:eastAsia="Cambria" w:hAnsi="Cambria" w:cs="Cambria"/>
          <w:b w:val="0"/>
          <w:bCs w:val="0"/>
        </w:rPr>
        <w:commentReference w:id="51"/>
      </w:r>
    </w:p>
    <w:p w14:paraId="000000AC" w14:textId="5014075E" w:rsidR="00C700AD" w:rsidRDefault="0007224E">
      <w:pPr>
        <w:pBdr>
          <w:top w:val="nil"/>
          <w:left w:val="nil"/>
          <w:bottom w:val="nil"/>
          <w:right w:val="nil"/>
          <w:between w:val="nil"/>
        </w:pBdr>
        <w:spacing w:before="180" w:after="180"/>
        <w:rPr>
          <w:color w:val="000000"/>
        </w:rPr>
      </w:pPr>
      <w:r>
        <w:rPr>
          <w:color w:val="000000"/>
        </w:rPr>
        <w:t>In this analysis</w:t>
      </w:r>
      <w:r w:rsidR="0069124F">
        <w:rPr>
          <w:color w:val="000000"/>
        </w:rPr>
        <w:t>,</w:t>
      </w:r>
      <w:r>
        <w:rPr>
          <w:color w:val="000000"/>
        </w:rPr>
        <w:t xml:space="preserve"> procedures used </w:t>
      </w:r>
      <w:r w:rsidR="0069124F">
        <w:rPr>
          <w:color w:val="000000"/>
        </w:rPr>
        <w:t xml:space="preserve">to treat </w:t>
      </w:r>
      <w:r>
        <w:rPr>
          <w:color w:val="000000"/>
        </w:rPr>
        <w:t xml:space="preserve">HMB </w:t>
      </w:r>
      <w:r w:rsidR="0069124F">
        <w:rPr>
          <w:color w:val="000000"/>
        </w:rPr>
        <w:t>will also be characterized post-index during the study period</w:t>
      </w:r>
      <w:r>
        <w:rPr>
          <w:color w:val="000000"/>
        </w:rPr>
        <w:t>. The procedures of interest are:</w:t>
      </w:r>
    </w:p>
    <w:p w14:paraId="000000AD" w14:textId="77777777" w:rsidR="00C700AD" w:rsidRDefault="0007224E">
      <w:pPr>
        <w:numPr>
          <w:ilvl w:val="0"/>
          <w:numId w:val="3"/>
        </w:numPr>
        <w:pBdr>
          <w:top w:val="nil"/>
          <w:left w:val="nil"/>
          <w:bottom w:val="nil"/>
          <w:right w:val="nil"/>
          <w:between w:val="nil"/>
        </w:pBdr>
        <w:spacing w:before="36" w:after="36"/>
      </w:pPr>
      <w:r>
        <w:rPr>
          <w:color w:val="000000"/>
        </w:rPr>
        <w:t>Hysterectomy</w:t>
      </w:r>
    </w:p>
    <w:p w14:paraId="000000AE" w14:textId="77777777" w:rsidR="00C700AD" w:rsidRDefault="0007224E">
      <w:pPr>
        <w:numPr>
          <w:ilvl w:val="0"/>
          <w:numId w:val="3"/>
        </w:numPr>
        <w:pBdr>
          <w:top w:val="nil"/>
          <w:left w:val="nil"/>
          <w:bottom w:val="nil"/>
          <w:right w:val="nil"/>
          <w:between w:val="nil"/>
        </w:pBdr>
        <w:spacing w:before="36" w:after="36"/>
      </w:pPr>
      <w:r>
        <w:rPr>
          <w:color w:val="000000"/>
        </w:rPr>
        <w:t>Endometrial ablation</w:t>
      </w:r>
    </w:p>
    <w:p w14:paraId="000000AF" w14:textId="77777777" w:rsidR="00C700AD" w:rsidRDefault="0007224E">
      <w:pPr>
        <w:numPr>
          <w:ilvl w:val="0"/>
          <w:numId w:val="3"/>
        </w:numPr>
        <w:pBdr>
          <w:top w:val="nil"/>
          <w:left w:val="nil"/>
          <w:bottom w:val="nil"/>
          <w:right w:val="nil"/>
          <w:between w:val="nil"/>
        </w:pBdr>
        <w:spacing w:before="36" w:after="36"/>
      </w:pPr>
      <w:r>
        <w:rPr>
          <w:color w:val="000000"/>
        </w:rPr>
        <w:t>Uterine artery embolization (UAE)</w:t>
      </w:r>
    </w:p>
    <w:p w14:paraId="000000B0" w14:textId="77777777" w:rsidR="00C700AD" w:rsidRPr="0006351C" w:rsidRDefault="0007224E">
      <w:pPr>
        <w:numPr>
          <w:ilvl w:val="0"/>
          <w:numId w:val="3"/>
        </w:numPr>
        <w:pBdr>
          <w:top w:val="nil"/>
          <w:left w:val="nil"/>
          <w:bottom w:val="nil"/>
          <w:right w:val="nil"/>
          <w:between w:val="nil"/>
        </w:pBdr>
        <w:spacing w:before="36" w:after="36"/>
      </w:pPr>
      <w:r>
        <w:rPr>
          <w:color w:val="000000"/>
        </w:rPr>
        <w:t>Myomectomy</w:t>
      </w:r>
    </w:p>
    <w:p w14:paraId="000000B1" w14:textId="77777777" w:rsidR="00C700AD" w:rsidRDefault="0007224E">
      <w:pPr>
        <w:pBdr>
          <w:top w:val="nil"/>
          <w:left w:val="nil"/>
          <w:bottom w:val="nil"/>
          <w:right w:val="nil"/>
          <w:between w:val="nil"/>
        </w:pBdr>
        <w:spacing w:before="180" w:after="180"/>
        <w:rPr>
          <w:color w:val="000000"/>
        </w:rPr>
      </w:pPr>
      <w:r>
        <w:rPr>
          <w:color w:val="000000"/>
        </w:rPr>
        <w:t xml:space="preserve">For the procedure analysis we define cohorts where the index event for the procedure cohort is a first time occurrence of one of the procedures of interest in the patient history. Women in the procedure cohort must have at least 365 days of prior observation. </w:t>
      </w:r>
    </w:p>
    <w:p w14:paraId="000000B3" w14:textId="7B6B7500" w:rsidR="00C700AD" w:rsidRDefault="0007224E">
      <w:pPr>
        <w:pBdr>
          <w:top w:val="nil"/>
          <w:left w:val="nil"/>
          <w:bottom w:val="nil"/>
          <w:right w:val="nil"/>
          <w:between w:val="nil"/>
        </w:pBdr>
        <w:spacing w:before="180" w:after="180"/>
        <w:rPr>
          <w:color w:val="000000"/>
        </w:rPr>
      </w:pPr>
      <w:r>
        <w:t>We report the</w:t>
      </w:r>
      <w:r>
        <w:rPr>
          <w:color w:val="000000"/>
        </w:rPr>
        <w:t xml:space="preserve"> prevalence of each </w:t>
      </w:r>
      <w:r>
        <w:t>procedure</w:t>
      </w:r>
      <w:r>
        <w:rPr>
          <w:color w:val="000000"/>
        </w:rPr>
        <w:t xml:space="preserve"> during</w:t>
      </w:r>
      <w:r>
        <w:t xml:space="preserve"> the following </w:t>
      </w:r>
      <w:r>
        <w:rPr>
          <w:color w:val="000000"/>
        </w:rPr>
        <w:t>time intervals</w:t>
      </w:r>
      <w:r>
        <w:t xml:space="preserve">: </w:t>
      </w:r>
      <w:r>
        <w:rPr>
          <w:color w:val="000000"/>
        </w:rPr>
        <w:t xml:space="preserve"> 1 to 183 days, 184 to 365 days, 366 to 730 days, and 731 to 1825 days post index. We report the count and percentage for each procedure of interest (from the listed above) at each time </w:t>
      </w:r>
      <w:r>
        <w:t>interval</w:t>
      </w:r>
      <w:r>
        <w:rPr>
          <w:color w:val="000000"/>
        </w:rPr>
        <w:t>.</w:t>
      </w:r>
      <w:r w:rsidR="00F315DA">
        <w:rPr>
          <w:color w:val="000000"/>
        </w:rPr>
        <w:t xml:space="preserve"> In </w:t>
      </w:r>
      <w:proofErr w:type="gramStart"/>
      <w:r w:rsidR="00F315DA">
        <w:rPr>
          <w:color w:val="000000"/>
        </w:rPr>
        <w:t>addition</w:t>
      </w:r>
      <w:proofErr w:type="gramEnd"/>
      <w:r w:rsidR="00F315DA">
        <w:rPr>
          <w:color w:val="000000"/>
        </w:rPr>
        <w:t xml:space="preserve"> we report the median, 25</w:t>
      </w:r>
      <w:r w:rsidR="00F315DA" w:rsidRPr="00F315DA">
        <w:rPr>
          <w:color w:val="000000"/>
          <w:vertAlign w:val="superscript"/>
        </w:rPr>
        <w:t>th</w:t>
      </w:r>
      <w:r w:rsidR="00F315DA">
        <w:rPr>
          <w:color w:val="000000"/>
        </w:rPr>
        <w:t xml:space="preserve"> and 75</w:t>
      </w:r>
      <w:r w:rsidR="00F315DA" w:rsidRPr="00F315DA">
        <w:rPr>
          <w:color w:val="000000"/>
          <w:vertAlign w:val="superscript"/>
        </w:rPr>
        <w:t>th</w:t>
      </w:r>
      <w:r w:rsidR="00F315DA">
        <w:rPr>
          <w:color w:val="000000"/>
        </w:rPr>
        <w:t xml:space="preserve"> percentile of the duration of time to intervention. </w:t>
      </w:r>
    </w:p>
    <w:p w14:paraId="63490D20" w14:textId="0905D3AB" w:rsidR="00F22A18" w:rsidRDefault="0007224E">
      <w:pPr>
        <w:pStyle w:val="Heading2"/>
      </w:pPr>
      <w:bookmarkStart w:id="52" w:name="bookmark=id.41mghml" w:colFirst="0" w:colLast="0"/>
      <w:bookmarkStart w:id="53" w:name="_heading=h.2grqrue" w:colFirst="0" w:colLast="0"/>
      <w:bookmarkEnd w:id="52"/>
      <w:bookmarkEnd w:id="53"/>
      <w:r>
        <w:t xml:space="preserve">6.5 </w:t>
      </w:r>
      <w:r w:rsidR="00F22A18">
        <w:t>Exploratory Analyses</w:t>
      </w:r>
    </w:p>
    <w:p w14:paraId="000000B4" w14:textId="537320F7" w:rsidR="00C700AD" w:rsidRDefault="00F22A18">
      <w:pPr>
        <w:pStyle w:val="Heading2"/>
      </w:pPr>
      <w:r>
        <w:t xml:space="preserve">6.5.1 </w:t>
      </w:r>
      <w:r w:rsidR="0007224E">
        <w:t>Incidence Analysis</w:t>
      </w:r>
    </w:p>
    <w:p w14:paraId="2E94DA9A" w14:textId="224DFB9C" w:rsidR="00F315DA" w:rsidRDefault="00F315DA" w:rsidP="00F315DA">
      <w:pPr>
        <w:pStyle w:val="BodyText"/>
      </w:pPr>
      <w:r>
        <w:t>The overall and yearly incidence rate of HMB is calculated in each participating database. The numerator in the incidence calculation is the HMB target cohort defined in Section 4.1 and the denominator is the cohort of women with a healthcare visit as defined in Section 4.1.1. Incidence rate is defined based on the following formula:</w:t>
      </w:r>
    </w:p>
    <w:p w14:paraId="000000B6" w14:textId="3160BBFE" w:rsidR="00C700AD" w:rsidRPr="00F315DA" w:rsidRDefault="00F315DA" w:rsidP="00F315DA">
      <w:pPr>
        <w:pStyle w:val="BodyText"/>
      </w:pPr>
      <m:oMathPara>
        <m:oMath>
          <m:r>
            <w:rPr>
              <w:rFonts w:ascii="Cambria Math" w:hAnsi="Cambria Math"/>
            </w:rPr>
            <m:t>IR</m:t>
          </m:r>
          <m:r>
            <m:rPr>
              <m:sty m:val="p"/>
            </m:rPr>
            <w:rPr>
              <w:rFonts w:ascii="Cambria Math" w:hAnsi="Cambria Math"/>
            </w:rPr>
            <m:t>=</m:t>
          </m:r>
          <m:f>
            <m:fPr>
              <m:ctrlPr>
                <w:rPr>
                  <w:rFonts w:ascii="Cambria Math" w:hAnsi="Cambria Math"/>
                </w:rPr>
              </m:ctrlPr>
            </m:fPr>
            <m:num>
              <m:r>
                <m:rPr>
                  <m:nor/>
                </m:rPr>
                <m:t>Number of new cases in time period</m:t>
              </m:r>
            </m:num>
            <m:den>
              <m:r>
                <m:rPr>
                  <m:nor/>
                </m:rPr>
                <m:t>Total person-time of the at risk population</m:t>
              </m:r>
            </m:den>
          </m:f>
          <m:r>
            <m:rPr>
              <m:sty m:val="p"/>
            </m:rPr>
            <w:rPr>
              <w:rFonts w:ascii="Cambria Math" w:hAnsi="Cambria Math"/>
            </w:rPr>
            <m:t>×</m:t>
          </m:r>
          <m:r>
            <w:rPr>
              <w:rFonts w:ascii="Cambria Math" w:hAnsi="Cambria Math"/>
            </w:rPr>
            <m:t>1000</m:t>
          </m:r>
        </m:oMath>
      </m:oMathPara>
    </w:p>
    <w:commentRangeStart w:id="54"/>
    <w:commentRangeStart w:id="55"/>
    <w:p w14:paraId="2096C131" w14:textId="7347C042" w:rsidR="00EE16D8" w:rsidRDefault="00000000">
      <w:pPr>
        <w:pBdr>
          <w:top w:val="nil"/>
          <w:left w:val="nil"/>
          <w:bottom w:val="nil"/>
          <w:right w:val="nil"/>
          <w:between w:val="nil"/>
        </w:pBdr>
        <w:spacing w:before="180" w:after="180"/>
        <w:rPr>
          <w:color w:val="000000"/>
        </w:rPr>
      </w:pPr>
      <w:sdt>
        <w:sdtPr>
          <w:tag w:val="goog_rdk_15"/>
          <w:id w:val="2107220556"/>
        </w:sdtPr>
        <w:sdtContent/>
      </w:sdt>
      <w:sdt>
        <w:sdtPr>
          <w:tag w:val="goog_rdk_16"/>
          <w:id w:val="-1510977655"/>
        </w:sdtPr>
        <w:sdtContent/>
      </w:sdt>
      <w:r w:rsidR="0007224E">
        <w:rPr>
          <w:color w:val="000000"/>
        </w:rPr>
        <w:t xml:space="preserve">The incidence will be calculated using the </w:t>
      </w:r>
      <w:proofErr w:type="spellStart"/>
      <w:r w:rsidR="00F315DA">
        <w:rPr>
          <w:color w:val="000000"/>
        </w:rPr>
        <w:t>IncidencePrevalence</w:t>
      </w:r>
      <w:proofErr w:type="spellEnd"/>
      <w:r w:rsidR="0007224E">
        <w:rPr>
          <w:color w:val="000000"/>
        </w:rPr>
        <w:t xml:space="preserve"> package from </w:t>
      </w:r>
      <w:r w:rsidR="00F315DA">
        <w:rPr>
          <w:color w:val="000000"/>
        </w:rPr>
        <w:t>DARWIN</w:t>
      </w:r>
      <w:r w:rsidR="00354AA0">
        <w:rPr>
          <w:color w:val="000000"/>
        </w:rPr>
        <w:t xml:space="preserve"> (3)</w:t>
      </w:r>
      <w:r w:rsidR="0007224E">
        <w:rPr>
          <w:color w:val="000000"/>
        </w:rPr>
        <w:t>.</w:t>
      </w:r>
      <w:commentRangeEnd w:id="54"/>
      <w:r w:rsidR="0069124F">
        <w:rPr>
          <w:rStyle w:val="CommentReference"/>
        </w:rPr>
        <w:commentReference w:id="54"/>
      </w:r>
      <w:commentRangeEnd w:id="55"/>
      <w:r w:rsidR="000A39C5">
        <w:rPr>
          <w:rStyle w:val="CommentReference"/>
        </w:rPr>
        <w:commentReference w:id="55"/>
      </w:r>
    </w:p>
    <w:p w14:paraId="4E2F2E34" w14:textId="3F9B484D" w:rsidR="00EE16D8" w:rsidRPr="007B3A06" w:rsidRDefault="00F22A18" w:rsidP="007B3A06">
      <w:pPr>
        <w:pStyle w:val="Heading2"/>
      </w:pPr>
      <w:commentRangeStart w:id="56"/>
      <w:commentRangeStart w:id="57"/>
      <w:r>
        <w:t xml:space="preserve">6.5.2 </w:t>
      </w:r>
      <w:del w:id="58" w:author="Martin Lavalee" w:date="2023-08-15T17:03:00Z">
        <w:r w:rsidDel="002D16C5">
          <w:delText>Incidence Analysis</w:delText>
        </w:r>
        <w:commentRangeEnd w:id="56"/>
        <w:r w:rsidDel="002D16C5">
          <w:rPr>
            <w:rStyle w:val="CommentReference"/>
            <w:rFonts w:ascii="Cambria" w:eastAsia="Cambria" w:hAnsi="Cambria" w:cs="Cambria"/>
            <w:b w:val="0"/>
            <w:bCs w:val="0"/>
          </w:rPr>
          <w:commentReference w:id="56"/>
        </w:r>
        <w:commentRangeEnd w:id="57"/>
        <w:r w:rsidR="002D16C5" w:rsidDel="002D16C5">
          <w:rPr>
            <w:rStyle w:val="CommentReference"/>
            <w:rFonts w:ascii="Cambria" w:eastAsia="Cambria" w:hAnsi="Cambria" w:cs="Cambria"/>
            <w:b w:val="0"/>
            <w:bCs w:val="0"/>
          </w:rPr>
          <w:commentReference w:id="57"/>
        </w:r>
      </w:del>
      <w:ins w:id="59" w:author="Martin Lavalee" w:date="2023-08-15T17:03:00Z">
        <w:r w:rsidR="002D16C5">
          <w:t>Guideline Compliance</w:t>
        </w:r>
      </w:ins>
      <w:r w:rsidR="00EE16D8">
        <w:rPr>
          <w:color w:val="000000"/>
        </w:rPr>
        <w:br w:type="page"/>
      </w:r>
    </w:p>
    <w:p w14:paraId="0DCD74EB" w14:textId="1BAA891F" w:rsidR="00EE16D8" w:rsidRDefault="00EE16D8" w:rsidP="00EE16D8">
      <w:pPr>
        <w:pStyle w:val="Heading1"/>
      </w:pPr>
      <w:r>
        <w:lastRenderedPageBreak/>
        <w:t>Bibliography</w:t>
      </w:r>
    </w:p>
    <w:p w14:paraId="7A09418D" w14:textId="3F5167E1" w:rsidR="006A504C" w:rsidRPr="006A504C" w:rsidRDefault="00EE16D8" w:rsidP="006A504C">
      <w:pPr>
        <w:pStyle w:val="Bibliography"/>
        <w:numPr>
          <w:ilvl w:val="0"/>
          <w:numId w:val="23"/>
        </w:numPr>
      </w:pPr>
      <w:r>
        <w:rPr>
          <w:color w:val="000000"/>
        </w:rPr>
        <w:fldChar w:fldCharType="begin"/>
      </w:r>
      <w:r>
        <w:rPr>
          <w:color w:val="000000"/>
        </w:rPr>
        <w:instrText xml:space="preserve"> ADDIN ZOTERO_BIBL {"uncited":[],"omitted":[],"custom":[]} CSL_BIBLIOGRAPHY </w:instrText>
      </w:r>
      <w:r>
        <w:rPr>
          <w:color w:val="000000"/>
        </w:rPr>
        <w:fldChar w:fldCharType="separate"/>
      </w:r>
      <w:r w:rsidR="006A504C" w:rsidRPr="006A504C">
        <w:t xml:space="preserve">Munro MG, Critchley HOD, Fraser IS, FIGO Menstrual Disorders Committee. The two FIGO systems for normal and abnormal uterine bleeding symptoms and classification of causes of abnormal uterine bleeding in the reproductive years: 2018 revisions. Int J Gynaecol Obstet Off Organ Int Fed Gynaecol Obstet 2018;143:393–408. </w:t>
      </w:r>
      <w:hyperlink r:id="rId13" w:history="1">
        <w:r w:rsidR="006A504C" w:rsidRPr="006A504C">
          <w:rPr>
            <w:rStyle w:val="Hyperlink"/>
          </w:rPr>
          <w:t>https://doi.org/10.1002/ijgo.12666</w:t>
        </w:r>
      </w:hyperlink>
      <w:r w:rsidR="006A504C" w:rsidRPr="006A504C">
        <w:t>.</w:t>
      </w:r>
    </w:p>
    <w:p w14:paraId="5024B49C" w14:textId="77777777" w:rsidR="006A504C" w:rsidRPr="006A504C" w:rsidRDefault="006A504C" w:rsidP="006A504C">
      <w:pPr>
        <w:pStyle w:val="Bibliography"/>
        <w:numPr>
          <w:ilvl w:val="0"/>
          <w:numId w:val="23"/>
        </w:numPr>
      </w:pPr>
      <w:r w:rsidRPr="006A504C">
        <w:t xml:space="preserve">Karlsson TS, Marions LB, Edlund MG. Heavy menstrual bleeding significantly affects quality of life. Acta Obstet Gynecol Scand 2014;93:52–7. </w:t>
      </w:r>
      <w:hyperlink r:id="rId14" w:history="1">
        <w:r w:rsidRPr="006A504C">
          <w:rPr>
            <w:rStyle w:val="Hyperlink"/>
          </w:rPr>
          <w:t>https://doi.org/10.1111/aogs.12292</w:t>
        </w:r>
      </w:hyperlink>
      <w:r w:rsidRPr="006A504C">
        <w:t>.</w:t>
      </w:r>
    </w:p>
    <w:p w14:paraId="2B319E36" w14:textId="77777777" w:rsidR="006A504C" w:rsidRPr="006A504C" w:rsidRDefault="006A504C" w:rsidP="006A504C">
      <w:pPr>
        <w:pStyle w:val="Bibliography"/>
        <w:numPr>
          <w:ilvl w:val="0"/>
          <w:numId w:val="23"/>
        </w:numPr>
      </w:pPr>
      <w:r w:rsidRPr="006A504C">
        <w:t xml:space="preserve">Weyand AC, Fitzgerald KD, McGrath M, Gupta V, Braun TM, Quint EH, et al. Depression in Female Adolescents with Heavy Menstrual Bleeding. J Pediatr 2021;0. </w:t>
      </w:r>
      <w:hyperlink r:id="rId15" w:history="1">
        <w:r w:rsidRPr="006A504C">
          <w:rPr>
            <w:rStyle w:val="Hyperlink"/>
          </w:rPr>
          <w:t>https://doi.org/10.1016/j.jpeds.2021.09.007</w:t>
        </w:r>
      </w:hyperlink>
      <w:r w:rsidRPr="006A504C">
        <w:t>.</w:t>
      </w:r>
    </w:p>
    <w:p w14:paraId="44D979F1" w14:textId="77777777" w:rsidR="006A504C" w:rsidRDefault="006A504C" w:rsidP="006A504C">
      <w:pPr>
        <w:pStyle w:val="Bibliography"/>
        <w:numPr>
          <w:ilvl w:val="0"/>
          <w:numId w:val="23"/>
        </w:numPr>
      </w:pPr>
      <w:r w:rsidRPr="006A504C">
        <w:t xml:space="preserve">Shimamoto K, Hirano M, Wada-Hiraike O, Goto R, Osuga Y. Examining the association between menstrual symptoms and health-related quality of life among working women in Japan using the EQ-5D. BMC Womens Health 2021;21:325. </w:t>
      </w:r>
      <w:hyperlink r:id="rId16" w:history="1">
        <w:r w:rsidRPr="006A504C">
          <w:rPr>
            <w:rStyle w:val="Hyperlink"/>
          </w:rPr>
          <w:t>https://doi.org/10.1186/s12905-021-01462-7</w:t>
        </w:r>
      </w:hyperlink>
      <w:r w:rsidRPr="006A504C">
        <w:t>.</w:t>
      </w:r>
    </w:p>
    <w:p w14:paraId="51F93675" w14:textId="2021EF9B" w:rsidR="006A504C" w:rsidRPr="00EE16D8" w:rsidRDefault="00EE16D8" w:rsidP="007B3A06">
      <w:pPr>
        <w:pStyle w:val="Bibliography"/>
        <w:numPr>
          <w:ilvl w:val="0"/>
          <w:numId w:val="23"/>
        </w:numPr>
      </w:pPr>
      <w:r w:rsidRPr="00EE16D8">
        <w:t xml:space="preserve">Rao G, Schuemie M, Ryan P, Weaver J, Gilbert J. CohortDiagnostics: Diagnostics for OHDSI Cohorts. 2022. </w:t>
      </w:r>
    </w:p>
    <w:p w14:paraId="24938EFB" w14:textId="7FF3204D" w:rsidR="006A504C" w:rsidRDefault="00EE16D8" w:rsidP="007B3A06">
      <w:pPr>
        <w:pStyle w:val="Bibliography"/>
        <w:numPr>
          <w:ilvl w:val="0"/>
          <w:numId w:val="23"/>
        </w:numPr>
      </w:pPr>
      <w:proofErr w:type="spellStart"/>
      <w:r w:rsidRPr="00EE16D8">
        <w:t>Schuemie</w:t>
      </w:r>
      <w:proofErr w:type="spellEnd"/>
      <w:r w:rsidRPr="00EE16D8">
        <w:t xml:space="preserve"> M, </w:t>
      </w:r>
      <w:proofErr w:type="spellStart"/>
      <w:r w:rsidRPr="00EE16D8">
        <w:t>Suchard</w:t>
      </w:r>
      <w:proofErr w:type="spellEnd"/>
      <w:r w:rsidRPr="00EE16D8">
        <w:t xml:space="preserve"> M, Ryan P, Reps J, Sena A. FeatureExtraction: Generating Features for a Cohort [Internet]. 2021. Available from: https://github.com/OHDSI/FeatureExtraction</w:t>
      </w:r>
    </w:p>
    <w:p w14:paraId="2F05D87B" w14:textId="40369145" w:rsidR="00354AA0" w:rsidRPr="00EE16D8" w:rsidRDefault="00354AA0" w:rsidP="007B3A06">
      <w:pPr>
        <w:pStyle w:val="Bibliography"/>
        <w:numPr>
          <w:ilvl w:val="0"/>
          <w:numId w:val="23"/>
        </w:numPr>
      </w:pPr>
      <w:r>
        <w:t>Edward Burn, Berta Raventos and Marti Catala (2023). IncidencePrevalence: Estimate Incidence and Prevalence using the OMOP Common Data Model. R package version 0.4.1. https://darwin-eu.github.io/IncidencePrevalence/</w:t>
      </w:r>
    </w:p>
    <w:p w14:paraId="344C08E7" w14:textId="76A04C61" w:rsidR="00EE16D8" w:rsidRDefault="00EE16D8">
      <w:pPr>
        <w:pBdr>
          <w:top w:val="nil"/>
          <w:left w:val="nil"/>
          <w:bottom w:val="nil"/>
          <w:right w:val="nil"/>
          <w:between w:val="nil"/>
        </w:pBdr>
        <w:spacing w:before="180" w:after="180"/>
        <w:rPr>
          <w:color w:val="000000"/>
        </w:rPr>
      </w:pPr>
      <w:r>
        <w:rPr>
          <w:color w:val="000000"/>
        </w:rPr>
        <w:fldChar w:fldCharType="end"/>
      </w:r>
    </w:p>
    <w:sectPr w:rsidR="00EE16D8">
      <w:footerReference w:type="even" r:id="rId17"/>
      <w:footerReference w:type="defaul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iir Su Saydam" w:date="2023-08-08T16:17:00Z" w:initials="SS">
    <w:p w14:paraId="7DA1C7BB" w14:textId="77777777" w:rsidR="006A504C" w:rsidRDefault="006A504C" w:rsidP="00CC6A03">
      <w:r>
        <w:rPr>
          <w:rStyle w:val="CommentReference"/>
        </w:rPr>
        <w:annotationRef/>
      </w:r>
      <w:r>
        <w:rPr>
          <w:color w:val="000000"/>
          <w:sz w:val="20"/>
          <w:szCs w:val="20"/>
        </w:rPr>
        <w:t>We do not need to provide too much detail from the previous project. I would use the same wordings here as in the protocol. Please see my amendment below.</w:t>
      </w:r>
    </w:p>
  </w:comment>
  <w:comment w:id="27" w:author="Siir Su Saydam" w:date="2023-08-08T18:35:00Z" w:initials="SSS">
    <w:p w14:paraId="5F8D9E36" w14:textId="77777777" w:rsidR="006A504C" w:rsidRDefault="006A504C" w:rsidP="00A82D02">
      <w:r>
        <w:rPr>
          <w:rStyle w:val="CommentReference"/>
        </w:rPr>
        <w:annotationRef/>
      </w:r>
      <w:r>
        <w:rPr>
          <w:color w:val="000000"/>
          <w:sz w:val="20"/>
          <w:szCs w:val="20"/>
        </w:rPr>
        <w:t>Baseline period in this study covers the index as well, as the diagnoses or any other variables defined on index are still of relevance</w:t>
      </w:r>
    </w:p>
  </w:comment>
  <w:comment w:id="28" w:author="Siir Su Saydam" w:date="2023-08-08T17:31:00Z" w:initials="SSS">
    <w:p w14:paraId="500679EC" w14:textId="309B9BC4" w:rsidR="006A504C" w:rsidRDefault="006A504C" w:rsidP="00CB0FA3">
      <w:r>
        <w:rPr>
          <w:rStyle w:val="CommentReference"/>
        </w:rPr>
        <w:annotationRef/>
      </w:r>
      <w:r>
        <w:rPr>
          <w:color w:val="000000"/>
          <w:sz w:val="20"/>
          <w:szCs w:val="20"/>
        </w:rPr>
        <w:t>How are these made available in OMOP CDM? Also is it possible that the missingness of these variables could be high?</w:t>
      </w:r>
    </w:p>
  </w:comment>
  <w:comment w:id="29" w:author="Martin Lavalee" w:date="2023-08-15T16:52:00Z" w:initials="ML">
    <w:p w14:paraId="7CA79CA1" w14:textId="77777777" w:rsidR="000A39C5" w:rsidRDefault="000A39C5" w:rsidP="00884552">
      <w:pPr>
        <w:pStyle w:val="CommentText"/>
      </w:pPr>
      <w:r>
        <w:rPr>
          <w:rStyle w:val="CommentReference"/>
        </w:rPr>
        <w:annotationRef/>
      </w:r>
      <w:r>
        <w:t>discussed</w:t>
      </w:r>
    </w:p>
  </w:comment>
  <w:comment w:id="30" w:author="Siir Su Saydam" w:date="2023-08-08T17:30:00Z" w:initials="SSS">
    <w:p w14:paraId="74D7B373" w14:textId="1FD3A0FC" w:rsidR="006A504C" w:rsidRDefault="006A504C" w:rsidP="00EB36CA">
      <w:r>
        <w:rPr>
          <w:rStyle w:val="CommentReference"/>
        </w:rPr>
        <w:annotationRef/>
      </w:r>
      <w:r>
        <w:rPr>
          <w:color w:val="000000"/>
          <w:sz w:val="20"/>
          <w:szCs w:val="20"/>
        </w:rPr>
        <w:t>We can provide information on what is meant by cohort-based and concept set-based as these are not terms that are common in all observational studies</w:t>
      </w:r>
    </w:p>
  </w:comment>
  <w:comment w:id="31" w:author="Martin Lavalee" w:date="2023-08-15T16:55:00Z" w:initials="ML">
    <w:p w14:paraId="7A8476C0" w14:textId="77777777" w:rsidR="000A39C5" w:rsidRDefault="000A39C5" w:rsidP="00872CDB">
      <w:pPr>
        <w:pStyle w:val="CommentText"/>
      </w:pPr>
      <w:r>
        <w:rPr>
          <w:rStyle w:val="CommentReference"/>
        </w:rPr>
        <w:annotationRef/>
      </w:r>
      <w:r>
        <w:t>Hows that?</w:t>
      </w:r>
    </w:p>
  </w:comment>
  <w:comment w:id="32" w:author="Siir Su Saydam" w:date="2023-08-08T19:37:00Z" w:initials="SSS">
    <w:p w14:paraId="59ACE26B" w14:textId="325E210A" w:rsidR="0069124F" w:rsidRDefault="0069124F" w:rsidP="006A2482">
      <w:r>
        <w:rPr>
          <w:rStyle w:val="CommentReference"/>
        </w:rPr>
        <w:annotationRef/>
      </w:r>
      <w:r>
        <w:rPr>
          <w:color w:val="000000"/>
          <w:sz w:val="20"/>
          <w:szCs w:val="20"/>
        </w:rPr>
        <w:t xml:space="preserve">Is it possible to have multiple time windows to observe the underlying causes of HMB as discussed earlier? We can also change the baseline period to 365 for consistency with the other baseline variables </w:t>
      </w:r>
    </w:p>
  </w:comment>
  <w:comment w:id="33" w:author="Martin Lavalee" w:date="2023-08-15T16:55:00Z" w:initials="ML">
    <w:p w14:paraId="5F42D822" w14:textId="77777777" w:rsidR="000A39C5" w:rsidRDefault="000A39C5" w:rsidP="00A6415E">
      <w:pPr>
        <w:pStyle w:val="CommentText"/>
      </w:pPr>
      <w:r>
        <w:rPr>
          <w:rStyle w:val="CommentReference"/>
        </w:rPr>
        <w:annotationRef/>
      </w:r>
      <w:r>
        <w:t>This proposal seems reasonable. I think we confirmed this on the call</w:t>
      </w:r>
    </w:p>
  </w:comment>
  <w:comment w:id="36" w:author="Siir Su Saydam" w:date="2023-08-08T19:56:00Z" w:initials="SSS">
    <w:p w14:paraId="0424627F" w14:textId="2EB3A017" w:rsidR="0069124F" w:rsidRDefault="0069124F" w:rsidP="00341A41">
      <w:r>
        <w:rPr>
          <w:rStyle w:val="CommentReference"/>
        </w:rPr>
        <w:annotationRef/>
      </w:r>
      <w:r>
        <w:rPr>
          <w:color w:val="000000"/>
          <w:sz w:val="20"/>
          <w:szCs w:val="20"/>
        </w:rPr>
        <w:t>Shouldn’t this be ‘if they satisfy the selection criteria for the study cohort’? They cannot be observed if they are excluded from the initial cohort based on the defined exclusion criteria.</w:t>
      </w:r>
    </w:p>
  </w:comment>
  <w:comment w:id="37" w:author="Martin Lavalee" w:date="2023-08-15T16:56:00Z" w:initials="ML">
    <w:p w14:paraId="458BEC5D" w14:textId="77777777" w:rsidR="000A39C5" w:rsidRDefault="000A39C5" w:rsidP="00FB42E1">
      <w:pPr>
        <w:pStyle w:val="CommentText"/>
      </w:pPr>
      <w:r>
        <w:rPr>
          <w:rStyle w:val="CommentReference"/>
        </w:rPr>
        <w:annotationRef/>
      </w:r>
      <w:r>
        <w:t>Yes that is a simpler way to say it. I was thinking of the cohort definition logic</w:t>
      </w:r>
    </w:p>
  </w:comment>
  <w:comment w:id="44" w:author="Siir Su Saydam" w:date="2023-08-08T20:19:00Z" w:initials="SSS">
    <w:p w14:paraId="5E024012" w14:textId="00113241" w:rsidR="0007224E" w:rsidRDefault="0007224E" w:rsidP="00FA6058">
      <w:r>
        <w:rPr>
          <w:rStyle w:val="CommentReference"/>
        </w:rPr>
        <w:annotationRef/>
      </w:r>
      <w:r>
        <w:rPr>
          <w:color w:val="000000"/>
          <w:sz w:val="20"/>
          <w:szCs w:val="20"/>
        </w:rPr>
        <w:t>Iron preparations are not included here for treatment pathways and time-to-event analysis.</w:t>
      </w:r>
    </w:p>
  </w:comment>
  <w:comment w:id="45" w:author="Martin Lavalee" w:date="2023-08-15T16:57:00Z" w:initials="ML">
    <w:p w14:paraId="35030517" w14:textId="77777777" w:rsidR="000A39C5" w:rsidRDefault="000A39C5" w:rsidP="00EE49F0">
      <w:pPr>
        <w:pStyle w:val="CommentText"/>
      </w:pPr>
      <w:r>
        <w:rPr>
          <w:rStyle w:val="CommentReference"/>
        </w:rPr>
        <w:annotationRef/>
      </w:r>
      <w:r>
        <w:t>Yse see start of section 6.3</w:t>
      </w:r>
    </w:p>
  </w:comment>
  <w:comment w:id="50" w:author="Siir Su Saydam" w:date="2023-08-08T20:18:00Z" w:initials="SSS">
    <w:p w14:paraId="3A7AED7C" w14:textId="77777777" w:rsidR="0007224E" w:rsidRDefault="0007224E" w:rsidP="00CA66FE">
      <w:r>
        <w:rPr>
          <w:rStyle w:val="CommentReference"/>
        </w:rPr>
        <w:annotationRef/>
      </w:r>
      <w:r>
        <w:rPr>
          <w:color w:val="000000"/>
          <w:sz w:val="20"/>
          <w:szCs w:val="20"/>
        </w:rPr>
        <w:t>Treatment procedures should be integrated to the treatment patterns as drugs but only for Section 6.3.1. - Prevalence of drug exposures. For the treatment pathways, we can report the pathways which would ‘end’ at the occurrence of any of these procedures.</w:t>
      </w:r>
    </w:p>
  </w:comment>
  <w:comment w:id="51" w:author="Martin Lavalee" w:date="2023-08-15T17:02:00Z" w:initials="ML">
    <w:p w14:paraId="5C9C6790" w14:textId="77777777" w:rsidR="000A39C5" w:rsidRDefault="000A39C5" w:rsidP="00FD3B7B">
      <w:pPr>
        <w:pStyle w:val="CommentText"/>
      </w:pPr>
      <w:r>
        <w:rPr>
          <w:rStyle w:val="CommentReference"/>
        </w:rPr>
        <w:annotationRef/>
      </w:r>
      <w:r>
        <w:t>Yes these would be reported in the same table. Separated for clarity</w:t>
      </w:r>
    </w:p>
  </w:comment>
  <w:comment w:id="54" w:author="Siir Su Saydam" w:date="2023-08-08T20:13:00Z" w:initials="SSS">
    <w:p w14:paraId="27BE18E8" w14:textId="3EC5EC84" w:rsidR="0069124F" w:rsidRDefault="0069124F" w:rsidP="006E2605">
      <w:r>
        <w:rPr>
          <w:rStyle w:val="CommentReference"/>
        </w:rPr>
        <w:annotationRef/>
      </w:r>
      <w:r>
        <w:rPr>
          <w:color w:val="000000"/>
          <w:sz w:val="20"/>
          <w:szCs w:val="20"/>
        </w:rPr>
        <w:t>Are we using this package or CohortIncidence from OHDSI (as also implemented by Atlas)?</w:t>
      </w:r>
    </w:p>
  </w:comment>
  <w:comment w:id="55" w:author="Martin Lavalee" w:date="2023-08-15T17:02:00Z" w:initials="ML">
    <w:p w14:paraId="099ED6A3" w14:textId="77777777" w:rsidR="000A39C5" w:rsidRDefault="000A39C5" w:rsidP="00400BE0">
      <w:pPr>
        <w:pStyle w:val="CommentText"/>
      </w:pPr>
      <w:r>
        <w:rPr>
          <w:rStyle w:val="CommentReference"/>
        </w:rPr>
        <w:annotationRef/>
      </w:r>
      <w:r>
        <w:t>IncidencePrevalence</w:t>
      </w:r>
    </w:p>
  </w:comment>
  <w:comment w:id="56" w:author="Siir Su Saydam" w:date="2023-08-08T20:22:00Z" w:initials="SS">
    <w:p w14:paraId="133A62EF" w14:textId="30B6DB66" w:rsidR="00F22A18" w:rsidRDefault="00F22A18" w:rsidP="00B60D70">
      <w:r>
        <w:rPr>
          <w:rStyle w:val="CommentReference"/>
        </w:rPr>
        <w:annotationRef/>
      </w:r>
      <w:r>
        <w:rPr>
          <w:color w:val="000000"/>
          <w:sz w:val="20"/>
          <w:szCs w:val="20"/>
        </w:rPr>
        <w:t>We also need to define how to characterize guideline compliant treatment under exploratory objectives, that would also require the input from the participating EHDEN data partners. We can discuss that later.</w:t>
      </w:r>
    </w:p>
  </w:comment>
  <w:comment w:id="57" w:author="Martin Lavalee" w:date="2023-08-15T17:02:00Z" w:initials="ML">
    <w:p w14:paraId="3BB2D0E1" w14:textId="77777777" w:rsidR="002D16C5" w:rsidRDefault="002D16C5" w:rsidP="00104165">
      <w:pPr>
        <w:pStyle w:val="CommentText"/>
      </w:pPr>
      <w:r>
        <w:rPr>
          <w:rStyle w:val="CommentReference"/>
        </w:rPr>
        <w:annotationRef/>
      </w:r>
      <w:r>
        <w:t>I need more clarification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1C7BB" w15:done="1"/>
  <w15:commentEx w15:paraId="5F8D9E36" w15:done="1"/>
  <w15:commentEx w15:paraId="500679EC" w15:done="1"/>
  <w15:commentEx w15:paraId="7CA79CA1" w15:paraIdParent="500679EC" w15:done="1"/>
  <w15:commentEx w15:paraId="74D7B373" w15:done="0"/>
  <w15:commentEx w15:paraId="7A8476C0" w15:paraIdParent="74D7B373" w15:done="0"/>
  <w15:commentEx w15:paraId="59ACE26B" w15:done="0"/>
  <w15:commentEx w15:paraId="5F42D822" w15:paraIdParent="59ACE26B" w15:done="0"/>
  <w15:commentEx w15:paraId="0424627F" w15:done="0"/>
  <w15:commentEx w15:paraId="458BEC5D" w15:paraIdParent="0424627F" w15:done="0"/>
  <w15:commentEx w15:paraId="5E024012" w15:done="0"/>
  <w15:commentEx w15:paraId="35030517" w15:paraIdParent="5E024012" w15:done="0"/>
  <w15:commentEx w15:paraId="3A7AED7C" w15:done="0"/>
  <w15:commentEx w15:paraId="5C9C6790" w15:paraIdParent="3A7AED7C" w15:done="0"/>
  <w15:commentEx w15:paraId="27BE18E8" w15:done="0"/>
  <w15:commentEx w15:paraId="099ED6A3" w15:paraIdParent="27BE18E8" w15:done="0"/>
  <w15:commentEx w15:paraId="133A62EF" w15:done="0"/>
  <w15:commentEx w15:paraId="3BB2D0E1" w15:paraIdParent="133A62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CE931" w16cex:dateUtc="2023-08-08T14:17:00Z"/>
  <w16cex:commentExtensible w16cex:durableId="287D0985" w16cex:dateUtc="2023-08-08T16:35:00Z"/>
  <w16cex:commentExtensible w16cex:durableId="287CFA6E" w16cex:dateUtc="2023-08-08T15:31:00Z"/>
  <w16cex:commentExtensible w16cex:durableId="28862BE2" w16cex:dateUtc="2023-08-15T20:52:00Z"/>
  <w16cex:commentExtensible w16cex:durableId="287CFA2E" w16cex:dateUtc="2023-08-08T15:30:00Z"/>
  <w16cex:commentExtensible w16cex:durableId="28862C64" w16cex:dateUtc="2023-08-15T20:55:00Z"/>
  <w16cex:commentExtensible w16cex:durableId="287D17E9" w16cex:dateUtc="2023-08-08T17:37:00Z"/>
  <w16cex:commentExtensible w16cex:durableId="28862C97" w16cex:dateUtc="2023-08-15T20:55:00Z"/>
  <w16cex:commentExtensible w16cex:durableId="287D1C82" w16cex:dateUtc="2023-08-08T17:56:00Z"/>
  <w16cex:commentExtensible w16cex:durableId="28862CB7" w16cex:dateUtc="2023-08-15T20:56:00Z"/>
  <w16cex:commentExtensible w16cex:durableId="287D21C0" w16cex:dateUtc="2023-08-08T18:19:00Z"/>
  <w16cex:commentExtensible w16cex:durableId="28862D0C" w16cex:dateUtc="2023-08-15T20:57:00Z"/>
  <w16cex:commentExtensible w16cex:durableId="287D2191" w16cex:dateUtc="2023-08-08T18:18:00Z"/>
  <w16cex:commentExtensible w16cex:durableId="28862E14" w16cex:dateUtc="2023-08-15T21:02:00Z"/>
  <w16cex:commentExtensible w16cex:durableId="287D2071" w16cex:dateUtc="2023-08-08T18:13:00Z"/>
  <w16cex:commentExtensible w16cex:durableId="28862E21" w16cex:dateUtc="2023-08-15T21:02:00Z"/>
  <w16cex:commentExtensible w16cex:durableId="287D22A2" w16cex:dateUtc="2023-08-08T18:22:00Z"/>
  <w16cex:commentExtensible w16cex:durableId="28862E3D" w16cex:dateUtc="2023-08-1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1C7BB" w16cid:durableId="287CE931"/>
  <w16cid:commentId w16cid:paraId="5F8D9E36" w16cid:durableId="287D0985"/>
  <w16cid:commentId w16cid:paraId="500679EC" w16cid:durableId="287CFA6E"/>
  <w16cid:commentId w16cid:paraId="7CA79CA1" w16cid:durableId="28862BE2"/>
  <w16cid:commentId w16cid:paraId="74D7B373" w16cid:durableId="287CFA2E"/>
  <w16cid:commentId w16cid:paraId="7A8476C0" w16cid:durableId="28862C64"/>
  <w16cid:commentId w16cid:paraId="59ACE26B" w16cid:durableId="287D17E9"/>
  <w16cid:commentId w16cid:paraId="5F42D822" w16cid:durableId="28862C97"/>
  <w16cid:commentId w16cid:paraId="0424627F" w16cid:durableId="287D1C82"/>
  <w16cid:commentId w16cid:paraId="458BEC5D" w16cid:durableId="28862CB7"/>
  <w16cid:commentId w16cid:paraId="5E024012" w16cid:durableId="287D21C0"/>
  <w16cid:commentId w16cid:paraId="35030517" w16cid:durableId="28862D0C"/>
  <w16cid:commentId w16cid:paraId="3A7AED7C" w16cid:durableId="287D2191"/>
  <w16cid:commentId w16cid:paraId="5C9C6790" w16cid:durableId="28862E14"/>
  <w16cid:commentId w16cid:paraId="27BE18E8" w16cid:durableId="287D2071"/>
  <w16cid:commentId w16cid:paraId="099ED6A3" w16cid:durableId="28862E21"/>
  <w16cid:commentId w16cid:paraId="133A62EF" w16cid:durableId="287D22A2"/>
  <w16cid:commentId w16cid:paraId="3BB2D0E1" w16cid:durableId="28862E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F9C5" w14:textId="77777777" w:rsidR="00BC5E63" w:rsidRDefault="00BC5E63" w:rsidP="006A504C">
      <w:pPr>
        <w:spacing w:after="0"/>
      </w:pPr>
      <w:r>
        <w:separator/>
      </w:r>
    </w:p>
  </w:endnote>
  <w:endnote w:type="continuationSeparator" w:id="0">
    <w:p w14:paraId="4E97CF00" w14:textId="77777777" w:rsidR="00BC5E63" w:rsidRDefault="00BC5E63" w:rsidP="006A50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F0A5" w14:textId="4193C9C5" w:rsidR="006A504C" w:rsidRDefault="006A504C">
    <w:pPr>
      <w:pStyle w:val="Footer"/>
    </w:pPr>
    <w:r>
      <w:rPr>
        <w:noProof/>
      </w:rPr>
      <mc:AlternateContent>
        <mc:Choice Requires="wps">
          <w:drawing>
            <wp:anchor distT="0" distB="0" distL="0" distR="0" simplePos="0" relativeHeight="251659264" behindDoc="0" locked="0" layoutInCell="1" allowOverlap="1" wp14:anchorId="5DB062E8" wp14:editId="22292207">
              <wp:simplePos x="635" y="635"/>
              <wp:positionH relativeFrom="page">
                <wp:align>right</wp:align>
              </wp:positionH>
              <wp:positionV relativeFrom="page">
                <wp:align>bottom</wp:align>
              </wp:positionV>
              <wp:extent cx="443865" cy="443865"/>
              <wp:effectExtent l="0" t="0" r="0" b="0"/>
              <wp:wrapNone/>
              <wp:docPr id="18577839" name="Text Box 2"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22D93" w14:textId="122B4C3A" w:rsidR="006A504C" w:rsidRPr="006A504C" w:rsidRDefault="006A504C" w:rsidP="006A504C">
                          <w:pPr>
                            <w:spacing w:after="0"/>
                            <w:rPr>
                              <w:rFonts w:ascii="Calibri" w:eastAsia="Calibri" w:hAnsi="Calibri" w:cs="Calibri"/>
                              <w:noProof/>
                              <w:color w:val="FF8939"/>
                              <w:sz w:val="44"/>
                              <w:szCs w:val="44"/>
                            </w:rPr>
                          </w:pPr>
                          <w:r w:rsidRPr="006A504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DB062E8" id="_x0000_t202" coordsize="21600,21600" o:spt="202" path="m,l,21600r21600,l21600,xe">
              <v:stroke joinstyle="miter"/>
              <v:path gradientshapeok="t" o:connecttype="rect"/>
            </v:shapetype>
            <v:shape id="Text Box 2" o:spid="_x0000_s1026" type="#_x0000_t202" alt="RESTRICTED"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58D22D93" w14:textId="122B4C3A" w:rsidR="006A504C" w:rsidRPr="006A504C" w:rsidRDefault="006A504C" w:rsidP="006A504C">
                    <w:pPr>
                      <w:spacing w:after="0"/>
                      <w:rPr>
                        <w:rFonts w:ascii="Calibri" w:eastAsia="Calibri" w:hAnsi="Calibri" w:cs="Calibri"/>
                        <w:noProof/>
                        <w:color w:val="FF8939"/>
                        <w:sz w:val="44"/>
                        <w:szCs w:val="44"/>
                      </w:rPr>
                    </w:pPr>
                    <w:r w:rsidRPr="006A504C">
                      <w:rPr>
                        <w:rFonts w:ascii="Calibri" w:eastAsia="Calibri" w:hAnsi="Calibri" w:cs="Calibri"/>
                        <w:noProof/>
                        <w:color w:val="FF8939"/>
                        <w:sz w:val="44"/>
                        <w:szCs w:val="4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04EE" w14:textId="086D9DEE" w:rsidR="006A504C" w:rsidRDefault="006A504C">
    <w:pPr>
      <w:pStyle w:val="Footer"/>
    </w:pPr>
    <w:r>
      <w:rPr>
        <w:noProof/>
      </w:rPr>
      <mc:AlternateContent>
        <mc:Choice Requires="wps">
          <w:drawing>
            <wp:anchor distT="0" distB="0" distL="0" distR="0" simplePos="0" relativeHeight="251660288" behindDoc="0" locked="0" layoutInCell="1" allowOverlap="1" wp14:anchorId="70507518" wp14:editId="1724BAB7">
              <wp:simplePos x="0" y="0"/>
              <wp:positionH relativeFrom="page">
                <wp:align>right</wp:align>
              </wp:positionH>
              <wp:positionV relativeFrom="page">
                <wp:align>bottom</wp:align>
              </wp:positionV>
              <wp:extent cx="443865" cy="443865"/>
              <wp:effectExtent l="0" t="0" r="0" b="0"/>
              <wp:wrapNone/>
              <wp:docPr id="774281473" name="Text Box 3"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54D47B" w14:textId="54685344" w:rsidR="006A504C" w:rsidRPr="006A504C" w:rsidRDefault="006A504C" w:rsidP="006A504C">
                          <w:pPr>
                            <w:spacing w:after="0"/>
                            <w:rPr>
                              <w:rFonts w:ascii="Calibri" w:eastAsia="Calibri" w:hAnsi="Calibri" w:cs="Calibri"/>
                              <w:noProof/>
                              <w:color w:val="FF8939"/>
                              <w:sz w:val="44"/>
                              <w:szCs w:val="44"/>
                            </w:rPr>
                          </w:pPr>
                          <w:r w:rsidRPr="006A504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0507518" id="_x0000_t202" coordsize="21600,21600" o:spt="202" path="m,l,21600r21600,l21600,xe">
              <v:stroke joinstyle="miter"/>
              <v:path gradientshapeok="t" o:connecttype="rect"/>
            </v:shapetype>
            <v:shape id="Text Box 3" o:spid="_x0000_s1027" type="#_x0000_t202" alt="RESTRICTED"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5F54D47B" w14:textId="54685344" w:rsidR="006A504C" w:rsidRPr="006A504C" w:rsidRDefault="006A504C" w:rsidP="006A504C">
                    <w:pPr>
                      <w:spacing w:after="0"/>
                      <w:rPr>
                        <w:rFonts w:ascii="Calibri" w:eastAsia="Calibri" w:hAnsi="Calibri" w:cs="Calibri"/>
                        <w:noProof/>
                        <w:color w:val="FF8939"/>
                        <w:sz w:val="44"/>
                        <w:szCs w:val="44"/>
                      </w:rPr>
                    </w:pPr>
                    <w:r w:rsidRPr="006A504C">
                      <w:rPr>
                        <w:rFonts w:ascii="Calibri" w:eastAsia="Calibri" w:hAnsi="Calibri" w:cs="Calibri"/>
                        <w:noProof/>
                        <w:color w:val="FF8939"/>
                        <w:sz w:val="44"/>
                        <w:szCs w:val="4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97964" w14:textId="60837E4D" w:rsidR="006A504C" w:rsidRDefault="006A504C">
    <w:pPr>
      <w:pStyle w:val="Footer"/>
    </w:pPr>
    <w:r>
      <w:rPr>
        <w:noProof/>
      </w:rPr>
      <mc:AlternateContent>
        <mc:Choice Requires="wps">
          <w:drawing>
            <wp:anchor distT="0" distB="0" distL="0" distR="0" simplePos="0" relativeHeight="251658240" behindDoc="0" locked="0" layoutInCell="1" allowOverlap="1" wp14:anchorId="2F912DEF" wp14:editId="48487D97">
              <wp:simplePos x="635" y="635"/>
              <wp:positionH relativeFrom="page">
                <wp:align>right</wp:align>
              </wp:positionH>
              <wp:positionV relativeFrom="page">
                <wp:align>bottom</wp:align>
              </wp:positionV>
              <wp:extent cx="443865" cy="443865"/>
              <wp:effectExtent l="0" t="0" r="0" b="0"/>
              <wp:wrapNone/>
              <wp:docPr id="1374746603" name="Text Box 1"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82C7D1" w14:textId="6C3866CD" w:rsidR="006A504C" w:rsidRPr="006A504C" w:rsidRDefault="006A504C" w:rsidP="006A504C">
                          <w:pPr>
                            <w:spacing w:after="0"/>
                            <w:rPr>
                              <w:rFonts w:ascii="Calibri" w:eastAsia="Calibri" w:hAnsi="Calibri" w:cs="Calibri"/>
                              <w:noProof/>
                              <w:color w:val="FF8939"/>
                              <w:sz w:val="44"/>
                              <w:szCs w:val="44"/>
                            </w:rPr>
                          </w:pPr>
                          <w:r w:rsidRPr="006A504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F912DEF" id="_x0000_t202" coordsize="21600,21600" o:spt="202" path="m,l,21600r21600,l21600,xe">
              <v:stroke joinstyle="miter"/>
              <v:path gradientshapeok="t" o:connecttype="rect"/>
            </v:shapetype>
            <v:shape id="Text Box 1" o:spid="_x0000_s1028" type="#_x0000_t202" alt="RESTRICTED"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1882C7D1" w14:textId="6C3866CD" w:rsidR="006A504C" w:rsidRPr="006A504C" w:rsidRDefault="006A504C" w:rsidP="006A504C">
                    <w:pPr>
                      <w:spacing w:after="0"/>
                      <w:rPr>
                        <w:rFonts w:ascii="Calibri" w:eastAsia="Calibri" w:hAnsi="Calibri" w:cs="Calibri"/>
                        <w:noProof/>
                        <w:color w:val="FF8939"/>
                        <w:sz w:val="44"/>
                        <w:szCs w:val="44"/>
                      </w:rPr>
                    </w:pPr>
                    <w:r w:rsidRPr="006A504C">
                      <w:rPr>
                        <w:rFonts w:ascii="Calibri" w:eastAsia="Calibri" w:hAnsi="Calibri" w:cs="Calibri"/>
                        <w:noProof/>
                        <w:color w:val="FF8939"/>
                        <w:sz w:val="44"/>
                        <w:szCs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C0E83" w14:textId="77777777" w:rsidR="00BC5E63" w:rsidRDefault="00BC5E63" w:rsidP="006A504C">
      <w:pPr>
        <w:spacing w:after="0"/>
      </w:pPr>
      <w:r>
        <w:separator/>
      </w:r>
    </w:p>
  </w:footnote>
  <w:footnote w:type="continuationSeparator" w:id="0">
    <w:p w14:paraId="78413EF8" w14:textId="77777777" w:rsidR="00BC5E63" w:rsidRDefault="00BC5E63" w:rsidP="006A504C">
      <w:pPr>
        <w:spacing w:after="0"/>
      </w:pPr>
      <w:r>
        <w:continuationSeparator/>
      </w:r>
    </w:p>
  </w:footnote>
  <w:footnote w:id="1">
    <w:p w14:paraId="5D56BDF7" w14:textId="408D5D93" w:rsidR="006A504C" w:rsidRPr="006A504C" w:rsidRDefault="006A504C">
      <w:pPr>
        <w:pStyle w:val="FootnoteText"/>
      </w:pPr>
      <w:r w:rsidRPr="007B3A06">
        <w:rPr>
          <w:rStyle w:val="FootnoteReference"/>
          <w:sz w:val="20"/>
          <w:szCs w:val="20"/>
        </w:rPr>
        <w:footnoteRef/>
      </w:r>
      <w:r w:rsidRPr="007B3A06">
        <w:rPr>
          <w:sz w:val="20"/>
          <w:szCs w:val="20"/>
        </w:rPr>
        <w:t xml:space="preserve"> If more than one BMI value is available, the closest occurrence to the index date will be reported.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7C5D"/>
    <w:multiLevelType w:val="multilevel"/>
    <w:tmpl w:val="7ABAD036"/>
    <w:lvl w:ilvl="0">
      <w:numFmt w:val="bullet"/>
      <w:lvlText w:val="•"/>
      <w:lvlJc w:val="left"/>
      <w:pPr>
        <w:ind w:left="1200" w:hanging="480"/>
      </w:p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 w15:restartNumberingAfterBreak="0">
    <w:nsid w:val="09361EE0"/>
    <w:multiLevelType w:val="hybridMultilevel"/>
    <w:tmpl w:val="6654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B10F8"/>
    <w:multiLevelType w:val="multilevel"/>
    <w:tmpl w:val="708E60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9D66768"/>
    <w:multiLevelType w:val="multilevel"/>
    <w:tmpl w:val="BEBCA8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B5545DD"/>
    <w:multiLevelType w:val="multilevel"/>
    <w:tmpl w:val="E9448C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EEB5A6C"/>
    <w:multiLevelType w:val="multilevel"/>
    <w:tmpl w:val="507864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FE9545A"/>
    <w:multiLevelType w:val="multilevel"/>
    <w:tmpl w:val="392CA92C"/>
    <w:lvl w:ilvl="0">
      <w:numFmt w:val="bullet"/>
      <w:lvlText w:val="•"/>
      <w:lvlJc w:val="left"/>
      <w:pPr>
        <w:ind w:left="720" w:hanging="480"/>
      </w:pPr>
    </w:lvl>
    <w:lvl w:ilvl="1">
      <w:numFmt w:val="bullet"/>
      <w:lvlText w:val="•"/>
      <w:lvlJc w:val="left"/>
      <w:pPr>
        <w:ind w:left="1320" w:hanging="360"/>
      </w:pPr>
      <w:rPr>
        <w:rFonts w:ascii="Open Sans" w:eastAsiaTheme="minorHAnsi" w:hAnsi="Open Sans" w:cs="Open Sans"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22443146"/>
    <w:multiLevelType w:val="multilevel"/>
    <w:tmpl w:val="26AC1E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24F46727"/>
    <w:multiLevelType w:val="multilevel"/>
    <w:tmpl w:val="0E88FB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27AB7B25"/>
    <w:multiLevelType w:val="hybridMultilevel"/>
    <w:tmpl w:val="FDE26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E52C5"/>
    <w:multiLevelType w:val="multilevel"/>
    <w:tmpl w:val="708E60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404D045B"/>
    <w:multiLevelType w:val="hybridMultilevel"/>
    <w:tmpl w:val="975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B2740"/>
    <w:multiLevelType w:val="multilevel"/>
    <w:tmpl w:val="02B2A4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4927107C"/>
    <w:multiLevelType w:val="multilevel"/>
    <w:tmpl w:val="345AF2D4"/>
    <w:lvl w:ilvl="0">
      <w:start w:val="1"/>
      <w:numFmt w:val="bullet"/>
      <w:lvlText w:val=""/>
      <w:lvlJc w:val="left"/>
      <w:pPr>
        <w:ind w:left="720" w:hanging="36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4D336EED"/>
    <w:multiLevelType w:val="multilevel"/>
    <w:tmpl w:val="86DC16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4F1A5077"/>
    <w:multiLevelType w:val="multilevel"/>
    <w:tmpl w:val="470AAA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6" w15:restartNumberingAfterBreak="0">
    <w:nsid w:val="53E668DB"/>
    <w:multiLevelType w:val="multilevel"/>
    <w:tmpl w:val="AD901B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582014BE"/>
    <w:multiLevelType w:val="hybridMultilevel"/>
    <w:tmpl w:val="F14A5846"/>
    <w:lvl w:ilvl="0" w:tplc="5E4634E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94C3D"/>
    <w:multiLevelType w:val="multilevel"/>
    <w:tmpl w:val="ED44D3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5DB247A8"/>
    <w:multiLevelType w:val="multilevel"/>
    <w:tmpl w:val="62EC67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 w15:restartNumberingAfterBreak="0">
    <w:nsid w:val="6AD1101C"/>
    <w:multiLevelType w:val="multilevel"/>
    <w:tmpl w:val="630E70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6D18710D"/>
    <w:multiLevelType w:val="multilevel"/>
    <w:tmpl w:val="88F6B0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6FB551D8"/>
    <w:multiLevelType w:val="hybridMultilevel"/>
    <w:tmpl w:val="33C6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D393E"/>
    <w:multiLevelType w:val="multilevel"/>
    <w:tmpl w:val="345AF2D4"/>
    <w:lvl w:ilvl="0">
      <w:start w:val="1"/>
      <w:numFmt w:val="bullet"/>
      <w:lvlText w:val=""/>
      <w:lvlJc w:val="left"/>
      <w:pPr>
        <w:ind w:left="720" w:hanging="36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 w15:restartNumberingAfterBreak="0">
    <w:nsid w:val="75662A67"/>
    <w:multiLevelType w:val="hybridMultilevel"/>
    <w:tmpl w:val="B35AFBEC"/>
    <w:lvl w:ilvl="0" w:tplc="5E4634E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62684"/>
    <w:multiLevelType w:val="multilevel"/>
    <w:tmpl w:val="B1FEE6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796315ED"/>
    <w:multiLevelType w:val="multilevel"/>
    <w:tmpl w:val="8E8E83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7" w15:restartNumberingAfterBreak="0">
    <w:nsid w:val="7D4C333E"/>
    <w:multiLevelType w:val="multilevel"/>
    <w:tmpl w:val="18C6E8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87990133">
    <w:abstractNumId w:val="19"/>
  </w:num>
  <w:num w:numId="2" w16cid:durableId="462844662">
    <w:abstractNumId w:val="3"/>
  </w:num>
  <w:num w:numId="3" w16cid:durableId="1568880609">
    <w:abstractNumId w:val="16"/>
  </w:num>
  <w:num w:numId="4" w16cid:durableId="1552645625">
    <w:abstractNumId w:val="8"/>
  </w:num>
  <w:num w:numId="5" w16cid:durableId="1854031807">
    <w:abstractNumId w:val="21"/>
  </w:num>
  <w:num w:numId="6" w16cid:durableId="1942030797">
    <w:abstractNumId w:val="15"/>
  </w:num>
  <w:num w:numId="7" w16cid:durableId="1185092955">
    <w:abstractNumId w:val="20"/>
  </w:num>
  <w:num w:numId="8" w16cid:durableId="1993872089">
    <w:abstractNumId w:val="12"/>
  </w:num>
  <w:num w:numId="9" w16cid:durableId="1492911200">
    <w:abstractNumId w:val="5"/>
  </w:num>
  <w:num w:numId="10" w16cid:durableId="172426658">
    <w:abstractNumId w:val="27"/>
  </w:num>
  <w:num w:numId="11" w16cid:durableId="748961124">
    <w:abstractNumId w:val="14"/>
  </w:num>
  <w:num w:numId="12" w16cid:durableId="406532859">
    <w:abstractNumId w:val="18"/>
  </w:num>
  <w:num w:numId="13" w16cid:durableId="740100919">
    <w:abstractNumId w:val="2"/>
  </w:num>
  <w:num w:numId="14" w16cid:durableId="1224491379">
    <w:abstractNumId w:val="7"/>
  </w:num>
  <w:num w:numId="15" w16cid:durableId="362368274">
    <w:abstractNumId w:val="6"/>
  </w:num>
  <w:num w:numId="16" w16cid:durableId="1110080421">
    <w:abstractNumId w:val="4"/>
  </w:num>
  <w:num w:numId="17" w16cid:durableId="1338774473">
    <w:abstractNumId w:val="25"/>
  </w:num>
  <w:num w:numId="18" w16cid:durableId="400447776">
    <w:abstractNumId w:val="26"/>
  </w:num>
  <w:num w:numId="19" w16cid:durableId="2072652994">
    <w:abstractNumId w:val="0"/>
  </w:num>
  <w:num w:numId="20" w16cid:durableId="212473147">
    <w:abstractNumId w:val="10"/>
  </w:num>
  <w:num w:numId="21" w16cid:durableId="1509100292">
    <w:abstractNumId w:val="17"/>
  </w:num>
  <w:num w:numId="22" w16cid:durableId="824930157">
    <w:abstractNumId w:val="24"/>
  </w:num>
  <w:num w:numId="23" w16cid:durableId="620847518">
    <w:abstractNumId w:val="11"/>
  </w:num>
  <w:num w:numId="24" w16cid:durableId="2034840178">
    <w:abstractNumId w:val="22"/>
  </w:num>
  <w:num w:numId="25" w16cid:durableId="1729454967">
    <w:abstractNumId w:val="1"/>
  </w:num>
  <w:num w:numId="26" w16cid:durableId="778178270">
    <w:abstractNumId w:val="23"/>
  </w:num>
  <w:num w:numId="27" w16cid:durableId="843935492">
    <w:abstractNumId w:val="13"/>
  </w:num>
  <w:num w:numId="28" w16cid:durableId="200469768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ir Su Saydam">
    <w15:presenceInfo w15:providerId="AD" w15:userId="S::siirsu.saydam@bayer.com::0df5529b-8bb7-40d4-9e7b-a56e50ef7979"/>
  </w15:person>
  <w15:person w15:author="Martin Lavalee">
    <w15:presenceInfo w15:providerId="AD" w15:userId="S::martin.lavallee@odysseusinc.com::e0ada282-4efd-4aff-88c2-e62f02b2b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AD"/>
    <w:rsid w:val="0006351C"/>
    <w:rsid w:val="0007224E"/>
    <w:rsid w:val="000A39C5"/>
    <w:rsid w:val="002D16C5"/>
    <w:rsid w:val="002D4221"/>
    <w:rsid w:val="00354AA0"/>
    <w:rsid w:val="003B7F41"/>
    <w:rsid w:val="004269F5"/>
    <w:rsid w:val="0069124F"/>
    <w:rsid w:val="006A504C"/>
    <w:rsid w:val="007B3A06"/>
    <w:rsid w:val="00BC3592"/>
    <w:rsid w:val="00BC5E63"/>
    <w:rsid w:val="00C700AD"/>
    <w:rsid w:val="00D258CD"/>
    <w:rsid w:val="00EE16D8"/>
    <w:rsid w:val="00F22A18"/>
    <w:rsid w:val="00F315DA"/>
    <w:rsid w:val="00FA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3889"/>
  <w15:docId w15:val="{20AA6D70-DB66-4E6A-BA0E-AF904FA1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rsid w:val="0061768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1768D"/>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1768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semiHidden/>
    <w:unhideWhenUsed/>
    <w:qFormat/>
    <w:rsid w:val="0061768D"/>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semiHidden/>
    <w:unhideWhenUsed/>
    <w:qFormat/>
    <w:rsid w:val="0061768D"/>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61768D"/>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000000"/>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264"/>
      </w:tabs>
      <w:spacing w:after="240"/>
      <w:ind w:left="264" w:hanging="26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UnresolvedMention">
    <w:name w:val="Unresolved Mention"/>
    <w:basedOn w:val="DefaultParagraphFont"/>
    <w:uiPriority w:val="99"/>
    <w:unhideWhenUsed/>
    <w:rsid w:val="0061768D"/>
    <w:rPr>
      <w:color w:val="605E5C"/>
      <w:shd w:val="clear" w:color="auto" w:fill="E1DFDD"/>
    </w:rPr>
  </w:style>
  <w:style w:type="character" w:customStyle="1" w:styleId="BodyTextChar">
    <w:name w:val="Body Text Char"/>
    <w:basedOn w:val="DefaultParagraphFont"/>
    <w:link w:val="BodyText"/>
    <w:rsid w:val="0061768D"/>
  </w:style>
  <w:style w:type="paragraph" w:styleId="TableofFigures">
    <w:name w:val="table of figures"/>
    <w:basedOn w:val="Normal"/>
    <w:next w:val="Normal"/>
    <w:unhideWhenUsed/>
    <w:rsid w:val="0061768D"/>
    <w:pPr>
      <w:spacing w:after="0"/>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unhideWhenUsed/>
    <w:rsid w:val="009B1D75"/>
    <w:pPr>
      <w:spacing w:after="100"/>
    </w:pPr>
  </w:style>
  <w:style w:type="paragraph" w:styleId="TOC2">
    <w:name w:val="toc 2"/>
    <w:basedOn w:val="Normal"/>
    <w:next w:val="Normal"/>
    <w:autoRedefine/>
    <w:uiPriority w:val="39"/>
    <w:unhideWhenUsed/>
    <w:rsid w:val="009B1D75"/>
    <w:pPr>
      <w:spacing w:after="100"/>
      <w:ind w:left="240"/>
    </w:pPr>
  </w:style>
  <w:style w:type="paragraph" w:styleId="TOC3">
    <w:name w:val="toc 3"/>
    <w:basedOn w:val="Normal"/>
    <w:next w:val="Normal"/>
    <w:autoRedefine/>
    <w:uiPriority w:val="39"/>
    <w:unhideWhenUsed/>
    <w:rsid w:val="009B1D75"/>
    <w:pPr>
      <w:spacing w:after="100"/>
      <w:ind w:left="480"/>
    </w:pPr>
  </w:style>
  <w:style w:type="character" w:styleId="CommentReference">
    <w:name w:val="annotation reference"/>
    <w:basedOn w:val="DefaultParagraphFont"/>
    <w:semiHidden/>
    <w:unhideWhenUsed/>
    <w:rsid w:val="00081438"/>
    <w:rPr>
      <w:sz w:val="16"/>
      <w:szCs w:val="16"/>
    </w:rPr>
  </w:style>
  <w:style w:type="paragraph" w:styleId="CommentText">
    <w:name w:val="annotation text"/>
    <w:basedOn w:val="Normal"/>
    <w:link w:val="CommentTextChar"/>
    <w:unhideWhenUsed/>
    <w:rsid w:val="00081438"/>
    <w:rPr>
      <w:sz w:val="20"/>
      <w:szCs w:val="20"/>
    </w:rPr>
  </w:style>
  <w:style w:type="character" w:customStyle="1" w:styleId="CommentTextChar">
    <w:name w:val="Comment Text Char"/>
    <w:basedOn w:val="DefaultParagraphFont"/>
    <w:link w:val="CommentText"/>
    <w:rsid w:val="00081438"/>
    <w:rPr>
      <w:sz w:val="20"/>
      <w:szCs w:val="20"/>
    </w:rPr>
  </w:style>
  <w:style w:type="paragraph" w:styleId="CommentSubject">
    <w:name w:val="annotation subject"/>
    <w:basedOn w:val="CommentText"/>
    <w:next w:val="CommentText"/>
    <w:link w:val="CommentSubjectChar"/>
    <w:semiHidden/>
    <w:unhideWhenUsed/>
    <w:rsid w:val="00081438"/>
    <w:rPr>
      <w:b/>
      <w:bCs/>
    </w:rPr>
  </w:style>
  <w:style w:type="character" w:customStyle="1" w:styleId="CommentSubjectChar">
    <w:name w:val="Comment Subject Char"/>
    <w:basedOn w:val="CommentTextChar"/>
    <w:link w:val="CommentSubject"/>
    <w:semiHidden/>
    <w:rsid w:val="00081438"/>
    <w:rPr>
      <w:b/>
      <w:bCs/>
      <w:sz w:val="20"/>
      <w:szCs w:val="20"/>
    </w:rPr>
  </w:style>
  <w:style w:type="table" w:customStyle="1" w:styleId="a">
    <w:basedOn w:val="TableNormal"/>
    <w:tblPr>
      <w:tblStyleRowBandSize w:val="1"/>
      <w:tblStyleColBandSize w:val="1"/>
    </w:tblPr>
    <w:tblStylePr w:type="firstRow">
      <w:tblPr/>
      <w:tcPr>
        <w:tcBorders>
          <w:bottom w:val="nil"/>
        </w:tcBorders>
        <w:vAlign w:val="bottom"/>
      </w:tcPr>
    </w:tblStylePr>
  </w:style>
  <w:style w:type="paragraph" w:styleId="ListParagraph">
    <w:name w:val="List Paragraph"/>
    <w:basedOn w:val="Normal"/>
    <w:uiPriority w:val="34"/>
    <w:qFormat/>
    <w:rsid w:val="00EE16D8"/>
    <w:pPr>
      <w:ind w:left="720"/>
      <w:contextualSpacing/>
    </w:pPr>
  </w:style>
  <w:style w:type="paragraph" w:styleId="Revision">
    <w:name w:val="Revision"/>
    <w:hidden/>
    <w:uiPriority w:val="99"/>
    <w:semiHidden/>
    <w:rsid w:val="006A504C"/>
    <w:pPr>
      <w:spacing w:after="0"/>
    </w:pPr>
  </w:style>
  <w:style w:type="paragraph" w:styleId="Footer">
    <w:name w:val="footer"/>
    <w:basedOn w:val="Normal"/>
    <w:link w:val="FooterChar"/>
    <w:uiPriority w:val="99"/>
    <w:unhideWhenUsed/>
    <w:rsid w:val="006A504C"/>
    <w:pPr>
      <w:tabs>
        <w:tab w:val="center" w:pos="4513"/>
        <w:tab w:val="right" w:pos="9026"/>
      </w:tabs>
      <w:spacing w:after="0"/>
    </w:pPr>
  </w:style>
  <w:style w:type="character" w:customStyle="1" w:styleId="FooterChar">
    <w:name w:val="Footer Char"/>
    <w:basedOn w:val="DefaultParagraphFont"/>
    <w:link w:val="Footer"/>
    <w:uiPriority w:val="99"/>
    <w:rsid w:val="006A504C"/>
  </w:style>
  <w:style w:type="paragraph" w:customStyle="1" w:styleId="BayerBodyTextFull">
    <w:name w:val="Bayer Body Text Full"/>
    <w:basedOn w:val="Normal"/>
    <w:link w:val="BayerBodyTextFullZchn"/>
    <w:qFormat/>
    <w:rsid w:val="0069124F"/>
    <w:pPr>
      <w:spacing w:before="120" w:after="120"/>
    </w:pPr>
    <w:rPr>
      <w:rFonts w:ascii="Times New Roman" w:eastAsiaTheme="minorEastAsia" w:hAnsi="Times New Roman" w:cs="Times New Roman"/>
      <w:szCs w:val="20"/>
    </w:rPr>
  </w:style>
  <w:style w:type="character" w:customStyle="1" w:styleId="BayerBodyTextFullZchn">
    <w:name w:val="Bayer Body Text Full Zchn"/>
    <w:basedOn w:val="DefaultParagraphFont"/>
    <w:link w:val="BayerBodyTextFull"/>
    <w:rsid w:val="0069124F"/>
    <w:rPr>
      <w:rFonts w:ascii="Times New Roman" w:eastAsiaTheme="minorEastAsia"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160">
      <w:bodyDiv w:val="1"/>
      <w:marLeft w:val="0"/>
      <w:marRight w:val="0"/>
      <w:marTop w:val="0"/>
      <w:marBottom w:val="0"/>
      <w:divBdr>
        <w:top w:val="none" w:sz="0" w:space="0" w:color="auto"/>
        <w:left w:val="none" w:sz="0" w:space="0" w:color="auto"/>
        <w:bottom w:val="none" w:sz="0" w:space="0" w:color="auto"/>
        <w:right w:val="none" w:sz="0" w:space="0" w:color="auto"/>
      </w:divBdr>
    </w:div>
    <w:div w:id="2147239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02/ijgo.12666" TargetMode="External"/><Relationship Id="rId18" Type="http://schemas.openxmlformats.org/officeDocument/2006/relationships/footer" Target="foot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86/s12905-021-01462-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doi.org/10.1016/j.jpeds.2021.09.007" TargetMode="Externa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doi.org/10.1111/aogs.1229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4bKT7CRGZ13J3Kzw2TLiyvl8A==">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AB14AA-EA8D-0F46-AC61-002D651A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4199</Words>
  <Characters>23939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Lavallee</dc:creator>
  <cp:lastModifiedBy>Martin Lavalee</cp:lastModifiedBy>
  <cp:revision>2</cp:revision>
  <dcterms:created xsi:type="dcterms:W3CDTF">2023-08-15T21:04:00Z</dcterms:created>
  <dcterms:modified xsi:type="dcterms:W3CDTF">2023-08-15T21:04:00Z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2023-07-25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ZOTERO_PREF_1">
    <vt:lpwstr>&lt;data data-version="3" zotero-version="6.0.23"&gt;&lt;session id="Pjpvwhcv"/&gt;&lt;style id="http://www.zotero.org/styles/vancouver" locale="en-US" hasBibliography="1" bibliographyStyleHasBeenSet="1"/&gt;&lt;prefs&gt;&lt;pref name="fieldType" value="Field"/&gt;&lt;pref name="automati</vt:lpwstr>
  </property>
  <property fmtid="{D5CDD505-2E9C-101B-9397-08002B2CF9AE}" pid="12" name="ZOTERO_PREF_2">
    <vt:lpwstr>cJournalAbbreviations" value="true"/&gt;&lt;/prefs&gt;&lt;/data&gt;</vt:lpwstr>
  </property>
  <property fmtid="{D5CDD505-2E9C-101B-9397-08002B2CF9AE}" pid="13" name="ClassificationContentMarkingFooterShapeIds">
    <vt:lpwstr>51f0f7eb,11b79af,2e269901</vt:lpwstr>
  </property>
  <property fmtid="{D5CDD505-2E9C-101B-9397-08002B2CF9AE}" pid="14" name="ClassificationContentMarkingFooterFontProps">
    <vt:lpwstr>#ff8939,22,Calibri</vt:lpwstr>
  </property>
  <property fmtid="{D5CDD505-2E9C-101B-9397-08002B2CF9AE}" pid="15" name="ClassificationContentMarkingFooterText">
    <vt:lpwstr>RESTRICTED</vt:lpwstr>
  </property>
  <property fmtid="{D5CDD505-2E9C-101B-9397-08002B2CF9AE}" pid="16" name="MSIP_Label_2c76c141-ac86-40e5-abf2-c6f60e474cee_Enabled">
    <vt:lpwstr>true</vt:lpwstr>
  </property>
  <property fmtid="{D5CDD505-2E9C-101B-9397-08002B2CF9AE}" pid="17" name="MSIP_Label_2c76c141-ac86-40e5-abf2-c6f60e474cee_SetDate">
    <vt:lpwstr>2023-08-08T16:40:17Z</vt:lpwstr>
  </property>
  <property fmtid="{D5CDD505-2E9C-101B-9397-08002B2CF9AE}" pid="18" name="MSIP_Label_2c76c141-ac86-40e5-abf2-c6f60e474cee_Method">
    <vt:lpwstr>Standard</vt:lpwstr>
  </property>
  <property fmtid="{D5CDD505-2E9C-101B-9397-08002B2CF9AE}" pid="19" name="MSIP_Label_2c76c141-ac86-40e5-abf2-c6f60e474cee_Name">
    <vt:lpwstr>2c76c141-ac86-40e5-abf2-c6f60e474cee</vt:lpwstr>
  </property>
  <property fmtid="{D5CDD505-2E9C-101B-9397-08002B2CF9AE}" pid="20" name="MSIP_Label_2c76c141-ac86-40e5-abf2-c6f60e474cee_SiteId">
    <vt:lpwstr>fcb2b37b-5da0-466b-9b83-0014b67a7c78</vt:lpwstr>
  </property>
  <property fmtid="{D5CDD505-2E9C-101B-9397-08002B2CF9AE}" pid="21" name="MSIP_Label_2c76c141-ac86-40e5-abf2-c6f60e474cee_ActionId">
    <vt:lpwstr>0cf3db95-1262-46e2-b05f-33a2baf89204</vt:lpwstr>
  </property>
  <property fmtid="{D5CDD505-2E9C-101B-9397-08002B2CF9AE}" pid="22" name="MSIP_Label_2c76c141-ac86-40e5-abf2-c6f60e474cee_ContentBits">
    <vt:lpwstr>2</vt:lpwstr>
  </property>
</Properties>
</file>